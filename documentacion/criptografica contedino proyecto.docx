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7AF" w:rsidRDefault="00373AC6" w:rsidP="00373AC6">
      <w:r>
        <w:fldChar w:fldCharType="begin"/>
      </w:r>
      <w:r>
        <w:instrText xml:space="preserve"> HYPERLINK "https://tecnologia-informatica.com/que-es-la-criptografia/" </w:instrText>
      </w:r>
      <w:r>
        <w:fldChar w:fldCharType="separate"/>
      </w:r>
      <w:r>
        <w:rPr>
          <w:rStyle w:val="Hipervnculo"/>
        </w:rPr>
        <w:t>https://tecnologia-informatica.com/que-es-la-criptografia/</w:t>
      </w:r>
      <w:r>
        <w:fldChar w:fldCharType="end"/>
      </w:r>
    </w:p>
    <w:p w:rsidR="00373AC6" w:rsidRPr="00373AC6" w:rsidRDefault="00373AC6" w:rsidP="00373AC6">
      <w:pPr>
        <w:spacing w:after="180" w:line="240" w:lineRule="auto"/>
        <w:textAlignment w:val="baseline"/>
        <w:outlineLvl w:val="0"/>
        <w:rPr>
          <w:rFonts w:ascii="Raleway" w:eastAsia="Times New Roman" w:hAnsi="Raleway" w:cs="Times New Roman"/>
          <w:b/>
          <w:bCs/>
          <w:color w:val="222222"/>
          <w:kern w:val="36"/>
          <w:sz w:val="51"/>
          <w:szCs w:val="51"/>
          <w:lang w:eastAsia="es-ES"/>
        </w:rPr>
      </w:pPr>
      <w:r w:rsidRPr="00373AC6">
        <w:rPr>
          <w:rFonts w:ascii="Raleway" w:eastAsia="Times New Roman" w:hAnsi="Raleway" w:cs="Times New Roman"/>
          <w:b/>
          <w:bCs/>
          <w:color w:val="222222"/>
          <w:kern w:val="36"/>
          <w:sz w:val="51"/>
          <w:szCs w:val="51"/>
          <w:lang w:eastAsia="es-ES"/>
        </w:rPr>
        <w:t>¿Qué es la Criptografía?</w:t>
      </w:r>
    </w:p>
    <w:p w:rsidR="00373AC6" w:rsidRPr="00373AC6" w:rsidRDefault="00373AC6" w:rsidP="00373AC6">
      <w:pPr>
        <w:spacing w:after="0" w:line="240" w:lineRule="auto"/>
        <w:textAlignment w:val="baseline"/>
        <w:rPr>
          <w:ins w:id="0" w:author="Unknown"/>
          <w:rFonts w:ascii="Raleway" w:eastAsia="Times New Roman" w:hAnsi="Raleway" w:cs="Times New Roman"/>
          <w:color w:val="444444"/>
          <w:sz w:val="24"/>
          <w:szCs w:val="24"/>
          <w:lang w:eastAsia="es-ES"/>
        </w:rPr>
      </w:pPr>
    </w:p>
    <w:p w:rsidR="00373AC6" w:rsidRPr="00373AC6" w:rsidRDefault="00373AC6" w:rsidP="00373AC6">
      <w:pPr>
        <w:shd w:val="clear" w:color="auto" w:fill="F9F9F9"/>
        <w:spacing w:line="240" w:lineRule="auto"/>
        <w:jc w:val="center"/>
        <w:textAlignment w:val="baseline"/>
        <w:rPr>
          <w:ins w:id="1" w:author="Unknown"/>
          <w:rFonts w:ascii="inherit" w:eastAsia="Times New Roman" w:hAnsi="inherit" w:cs="Times New Roman"/>
          <w:b/>
          <w:bCs/>
          <w:color w:val="444444"/>
          <w:sz w:val="23"/>
          <w:szCs w:val="23"/>
          <w:lang w:eastAsia="es-ES"/>
        </w:rPr>
      </w:pPr>
      <w:ins w:id="2" w:author="Unknown">
        <w:r w:rsidRPr="00373AC6">
          <w:rPr>
            <w:rFonts w:ascii="inherit" w:eastAsia="Times New Roman" w:hAnsi="inherit" w:cs="Times New Roman"/>
            <w:b/>
            <w:bCs/>
            <w:color w:val="444444"/>
            <w:sz w:val="23"/>
            <w:szCs w:val="23"/>
            <w:lang w:eastAsia="es-ES"/>
          </w:rPr>
          <w:t>Contenido </w:t>
        </w:r>
        <w:r w:rsidRPr="00373AC6">
          <w:rPr>
            <w:rFonts w:ascii="inherit" w:eastAsia="Times New Roman" w:hAnsi="inherit" w:cs="Times New Roman"/>
            <w:color w:val="444444"/>
            <w:sz w:val="21"/>
            <w:szCs w:val="21"/>
            <w:bdr w:val="none" w:sz="0" w:space="0" w:color="auto" w:frame="1"/>
            <w:lang w:eastAsia="es-ES"/>
          </w:rPr>
          <w:t>[</w:t>
        </w:r>
        <w:r w:rsidRPr="00373AC6">
          <w:rPr>
            <w:rFonts w:ascii="inherit" w:eastAsia="Times New Roman" w:hAnsi="inherit" w:cs="Times New Roman"/>
            <w:color w:val="444444"/>
            <w:sz w:val="21"/>
            <w:szCs w:val="21"/>
            <w:bdr w:val="none" w:sz="0" w:space="0" w:color="auto" w:frame="1"/>
            <w:lang w:eastAsia="es-ES"/>
          </w:rPr>
          <w:fldChar w:fldCharType="begin"/>
        </w:r>
        <w:r w:rsidRPr="00373AC6">
          <w:rPr>
            <w:rFonts w:ascii="inherit" w:eastAsia="Times New Roman" w:hAnsi="inherit" w:cs="Times New Roman"/>
            <w:color w:val="444444"/>
            <w:sz w:val="21"/>
            <w:szCs w:val="21"/>
            <w:bdr w:val="none" w:sz="0" w:space="0" w:color="auto" w:frame="1"/>
            <w:lang w:eastAsia="es-ES"/>
          </w:rPr>
          <w:instrText xml:space="preserve"> HYPERLINK "https://tecnologia-informatica.com/que-es-la-criptografia/" </w:instrText>
        </w:r>
        <w:r w:rsidRPr="00373AC6">
          <w:rPr>
            <w:rFonts w:ascii="inherit" w:eastAsia="Times New Roman" w:hAnsi="inherit" w:cs="Times New Roman"/>
            <w:color w:val="444444"/>
            <w:sz w:val="21"/>
            <w:szCs w:val="21"/>
            <w:bdr w:val="none" w:sz="0" w:space="0" w:color="auto" w:frame="1"/>
            <w:lang w:eastAsia="es-ES"/>
          </w:rPr>
          <w:fldChar w:fldCharType="separate"/>
        </w:r>
        <w:r w:rsidRPr="00373AC6">
          <w:rPr>
            <w:rFonts w:ascii="inherit" w:eastAsia="Times New Roman" w:hAnsi="inherit" w:cs="Times New Roman"/>
            <w:color w:val="515151"/>
            <w:sz w:val="21"/>
            <w:szCs w:val="21"/>
            <w:u w:val="single"/>
            <w:bdr w:val="none" w:sz="0" w:space="0" w:color="auto" w:frame="1"/>
            <w:lang w:eastAsia="es-ES"/>
          </w:rPr>
          <w:t>mostrar</w:t>
        </w:r>
        <w:r w:rsidRPr="00373AC6">
          <w:rPr>
            <w:rFonts w:ascii="inherit" w:eastAsia="Times New Roman" w:hAnsi="inherit" w:cs="Times New Roman"/>
            <w:color w:val="444444"/>
            <w:sz w:val="21"/>
            <w:szCs w:val="21"/>
            <w:bdr w:val="none" w:sz="0" w:space="0" w:color="auto" w:frame="1"/>
            <w:lang w:eastAsia="es-ES"/>
          </w:rPr>
          <w:fldChar w:fldCharType="end"/>
        </w:r>
        <w:r w:rsidRPr="00373AC6">
          <w:rPr>
            <w:rFonts w:ascii="inherit" w:eastAsia="Times New Roman" w:hAnsi="inherit" w:cs="Times New Roman"/>
            <w:color w:val="444444"/>
            <w:sz w:val="21"/>
            <w:szCs w:val="21"/>
            <w:bdr w:val="none" w:sz="0" w:space="0" w:color="auto" w:frame="1"/>
            <w:lang w:eastAsia="es-ES"/>
          </w:rPr>
          <w:t>]</w:t>
        </w:r>
      </w:ins>
    </w:p>
    <w:p w:rsidR="00373AC6" w:rsidRPr="00373AC6" w:rsidRDefault="00373AC6" w:rsidP="00373AC6">
      <w:pPr>
        <w:spacing w:after="0" w:line="240" w:lineRule="auto"/>
        <w:textAlignment w:val="baseline"/>
        <w:rPr>
          <w:ins w:id="3" w:author="Unknown"/>
          <w:rFonts w:ascii="Raleway" w:eastAsia="Times New Roman" w:hAnsi="Raleway" w:cs="Times New Roman"/>
          <w:color w:val="444444"/>
          <w:sz w:val="24"/>
          <w:szCs w:val="24"/>
          <w:lang w:eastAsia="es-ES"/>
        </w:rPr>
      </w:pPr>
      <w:ins w:id="4" w:author="Unknown">
        <w:r w:rsidRPr="00373AC6">
          <w:rPr>
            <w:rFonts w:ascii="Raleway" w:eastAsia="Times New Roman" w:hAnsi="Raleway" w:cs="Times New Roman"/>
            <w:color w:val="444444"/>
            <w:sz w:val="24"/>
            <w:szCs w:val="24"/>
            <w:lang w:eastAsia="es-ES"/>
          </w:rPr>
          <w:t>Básicamente</w:t>
        </w:r>
        <w:r w:rsidRPr="00373AC6">
          <w:rPr>
            <w:rFonts w:ascii="inherit" w:eastAsia="Times New Roman" w:hAnsi="inherit" w:cs="Times New Roman"/>
            <w:b/>
            <w:bCs/>
            <w:color w:val="444444"/>
            <w:sz w:val="24"/>
            <w:szCs w:val="24"/>
            <w:bdr w:val="none" w:sz="0" w:space="0" w:color="auto" w:frame="1"/>
            <w:lang w:eastAsia="es-ES"/>
          </w:rPr>
          <w:t>, a criptografía es la técnica que protege documentos y datos.</w:t>
        </w:r>
        <w:r w:rsidRPr="00373AC6">
          <w:rPr>
            <w:rFonts w:ascii="Raleway" w:eastAsia="Times New Roman" w:hAnsi="Raleway" w:cs="Times New Roman"/>
            <w:color w:val="444444"/>
            <w:sz w:val="24"/>
            <w:szCs w:val="24"/>
            <w:lang w:eastAsia="es-ES"/>
          </w:rPr>
          <w:t> Funciona a través de la utilización de cifras o códigos para </w:t>
        </w:r>
        <w:r w:rsidRPr="00373AC6">
          <w:rPr>
            <w:rFonts w:ascii="inherit" w:eastAsia="Times New Roman" w:hAnsi="inherit" w:cs="Times New Roman"/>
            <w:b/>
            <w:bCs/>
            <w:color w:val="444444"/>
            <w:sz w:val="24"/>
            <w:szCs w:val="24"/>
            <w:bdr w:val="none" w:sz="0" w:space="0" w:color="auto" w:frame="1"/>
            <w:lang w:eastAsia="es-ES"/>
          </w:rPr>
          <w:t>escribir algo secreto en documentos </w:t>
        </w:r>
        <w:r w:rsidRPr="00373AC6">
          <w:rPr>
            <w:rFonts w:ascii="Raleway" w:eastAsia="Times New Roman" w:hAnsi="Raleway" w:cs="Times New Roman"/>
            <w:color w:val="444444"/>
            <w:sz w:val="24"/>
            <w:szCs w:val="24"/>
            <w:lang w:eastAsia="es-ES"/>
          </w:rPr>
          <w:t>y datos confidenciales que circulan en redes locales o en internet</w:t>
        </w:r>
        <w:r w:rsidRPr="00373AC6">
          <w:rPr>
            <w:rFonts w:ascii="inherit" w:eastAsia="Times New Roman" w:hAnsi="inherit" w:cs="Times New Roman"/>
            <w:b/>
            <w:bCs/>
            <w:color w:val="444444"/>
            <w:sz w:val="24"/>
            <w:szCs w:val="24"/>
            <w:bdr w:val="none" w:sz="0" w:space="0" w:color="auto" w:frame="1"/>
            <w:lang w:eastAsia="es-ES"/>
          </w:rPr>
          <w:t>. </w:t>
        </w:r>
        <w:r w:rsidRPr="00373AC6">
          <w:rPr>
            <w:rFonts w:ascii="Raleway" w:eastAsia="Times New Roman" w:hAnsi="Raleway" w:cs="Times New Roman"/>
            <w:color w:val="444444"/>
            <w:sz w:val="24"/>
            <w:szCs w:val="24"/>
            <w:lang w:eastAsia="es-ES"/>
          </w:rPr>
          <w:t>Su utilización es tan antigua como la escritura. Los romanos usaban códigos para ocultar sus proyectos de guerra de aquellos que no debían conocerlos, con el fin de que sólo las personas que conocían el significado de estos códigos descifren el mensaje oculto.</w:t>
        </w:r>
      </w:ins>
    </w:p>
    <w:p w:rsidR="00373AC6" w:rsidRPr="00373AC6" w:rsidRDefault="00373AC6" w:rsidP="00373AC6">
      <w:pPr>
        <w:spacing w:after="0" w:line="240" w:lineRule="auto"/>
        <w:textAlignment w:val="baseline"/>
        <w:rPr>
          <w:ins w:id="5" w:author="Unknown"/>
          <w:rFonts w:ascii="Raleway" w:eastAsia="Times New Roman" w:hAnsi="Raleway" w:cs="Times New Roman"/>
          <w:color w:val="444444"/>
          <w:sz w:val="24"/>
          <w:szCs w:val="24"/>
          <w:lang w:eastAsia="es-ES"/>
        </w:rPr>
      </w:pPr>
      <w:ins w:id="6" w:author="Unknown">
        <w:r w:rsidRPr="00373AC6">
          <w:rPr>
            <w:rFonts w:ascii="Raleway" w:eastAsia="Times New Roman" w:hAnsi="Raleway" w:cs="Times New Roman"/>
            <w:color w:val="444444"/>
            <w:sz w:val="24"/>
            <w:szCs w:val="24"/>
            <w:lang w:eastAsia="es-ES"/>
          </w:rPr>
          <w:t>A partir de la evolución de las computadoras, </w:t>
        </w:r>
        <w:r w:rsidRPr="00373AC6">
          <w:rPr>
            <w:rFonts w:ascii="inherit" w:eastAsia="Times New Roman" w:hAnsi="inherit" w:cs="Times New Roman"/>
            <w:b/>
            <w:bCs/>
            <w:color w:val="444444"/>
            <w:sz w:val="24"/>
            <w:szCs w:val="24"/>
            <w:bdr w:val="none" w:sz="0" w:space="0" w:color="auto" w:frame="1"/>
            <w:lang w:eastAsia="es-ES"/>
          </w:rPr>
          <w:t>la criptografía fue ampliamente divulgada, empleada y modificada, y se constituyó luego con algoritmos matemáticos.</w:t>
        </w:r>
        <w:r w:rsidRPr="00373AC6">
          <w:rPr>
            <w:rFonts w:ascii="Raleway" w:eastAsia="Times New Roman" w:hAnsi="Raleway" w:cs="Times New Roman"/>
            <w:color w:val="444444"/>
            <w:sz w:val="24"/>
            <w:szCs w:val="24"/>
            <w:lang w:eastAsia="es-ES"/>
          </w:rPr>
          <w:t> Además de mantener la seguridad del usuario, la criptografía preserva la integridad de la web, la autenticación del usuario así como también la del remitente, el destinatario y de la actualidad del mensaje o del acceso.</w:t>
        </w:r>
      </w:ins>
    </w:p>
    <w:p w:rsidR="00373AC6" w:rsidRPr="00373AC6" w:rsidRDefault="00373AC6" w:rsidP="00373AC6">
      <w:pPr>
        <w:spacing w:after="0" w:line="240" w:lineRule="auto"/>
        <w:textAlignment w:val="baseline"/>
        <w:rPr>
          <w:ins w:id="7" w:author="Unknown"/>
          <w:rFonts w:ascii="Raleway" w:eastAsia="Times New Roman" w:hAnsi="Raleway" w:cs="Times New Roman"/>
          <w:color w:val="444444"/>
          <w:sz w:val="24"/>
          <w:szCs w:val="24"/>
          <w:lang w:eastAsia="es-ES"/>
        </w:rPr>
      </w:pPr>
      <w:r>
        <w:rPr>
          <w:rFonts w:ascii="Raleway" w:eastAsia="Times New Roman" w:hAnsi="Raleway" w:cs="Times New Roman"/>
          <w:noProof/>
          <w:color w:val="515151"/>
          <w:sz w:val="24"/>
          <w:szCs w:val="24"/>
          <w:bdr w:val="none" w:sz="0" w:space="0" w:color="auto" w:frame="1"/>
          <w:lang w:eastAsia="es-ES"/>
        </w:rPr>
        <w:drawing>
          <wp:inline distT="0" distB="0" distL="0" distR="0">
            <wp:extent cx="5238750" cy="2943225"/>
            <wp:effectExtent l="0" t="0" r="0" b="9525"/>
            <wp:docPr id="8" name="Imagen 8" descr="https://tecnologia-informatica.com/wp-content/uploads/2018/02/que-es-criptografia-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nologia-informatica.com/wp-content/uploads/2018/02/que-es-criptografia-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943225"/>
                    </a:xfrm>
                    <a:prstGeom prst="rect">
                      <a:avLst/>
                    </a:prstGeom>
                    <a:noFill/>
                    <a:ln>
                      <a:noFill/>
                    </a:ln>
                  </pic:spPr>
                </pic:pic>
              </a:graphicData>
            </a:graphic>
          </wp:inline>
        </w:drawing>
      </w:r>
    </w:p>
    <w:p w:rsidR="00373AC6" w:rsidRPr="00373AC6" w:rsidRDefault="00373AC6" w:rsidP="00373AC6">
      <w:pPr>
        <w:spacing w:after="0" w:line="240" w:lineRule="auto"/>
        <w:textAlignment w:val="baseline"/>
        <w:outlineLvl w:val="1"/>
        <w:rPr>
          <w:ins w:id="8" w:author="Unknown"/>
          <w:rFonts w:ascii="Raleway" w:eastAsia="Times New Roman" w:hAnsi="Raleway" w:cs="Times New Roman"/>
          <w:b/>
          <w:bCs/>
          <w:color w:val="222222"/>
          <w:sz w:val="36"/>
          <w:szCs w:val="36"/>
          <w:lang w:eastAsia="es-ES"/>
        </w:rPr>
      </w:pPr>
      <w:ins w:id="9" w:author="Unknown">
        <w:r w:rsidRPr="00373AC6">
          <w:rPr>
            <w:rFonts w:ascii="inherit" w:eastAsia="Times New Roman" w:hAnsi="inherit" w:cs="Times New Roman"/>
            <w:b/>
            <w:bCs/>
            <w:color w:val="222222"/>
            <w:sz w:val="36"/>
            <w:szCs w:val="36"/>
            <w:bdr w:val="none" w:sz="0" w:space="0" w:color="auto" w:frame="1"/>
            <w:lang w:eastAsia="es-ES"/>
          </w:rPr>
          <w:t>Que es la Criptografía</w:t>
        </w:r>
      </w:ins>
    </w:p>
    <w:p w:rsidR="00373AC6" w:rsidRPr="00373AC6" w:rsidRDefault="00373AC6" w:rsidP="00373AC6">
      <w:pPr>
        <w:spacing w:after="0" w:line="240" w:lineRule="auto"/>
        <w:textAlignment w:val="baseline"/>
        <w:rPr>
          <w:ins w:id="10" w:author="Unknown"/>
          <w:rFonts w:ascii="Raleway" w:eastAsia="Times New Roman" w:hAnsi="Raleway" w:cs="Times New Roman"/>
          <w:color w:val="444444"/>
          <w:sz w:val="24"/>
          <w:szCs w:val="24"/>
          <w:lang w:eastAsia="es-ES"/>
        </w:rPr>
      </w:pPr>
      <w:ins w:id="11" w:author="Unknown">
        <w:r w:rsidRPr="00373AC6">
          <w:rPr>
            <w:rFonts w:ascii="Raleway" w:eastAsia="Times New Roman" w:hAnsi="Raleway" w:cs="Times New Roman"/>
            <w:color w:val="444444"/>
            <w:sz w:val="24"/>
            <w:szCs w:val="24"/>
            <w:lang w:eastAsia="es-ES"/>
          </w:rPr>
          <w:t>Criptografía es la </w:t>
        </w:r>
        <w:r w:rsidRPr="00373AC6">
          <w:rPr>
            <w:rFonts w:ascii="inherit" w:eastAsia="Times New Roman" w:hAnsi="inherit" w:cs="Times New Roman"/>
            <w:b/>
            <w:bCs/>
            <w:color w:val="444444"/>
            <w:sz w:val="24"/>
            <w:szCs w:val="24"/>
            <w:bdr w:val="none" w:sz="0" w:space="0" w:color="auto" w:frame="1"/>
            <w:lang w:eastAsia="es-ES"/>
          </w:rPr>
          <w:t>ciencia y arte de escribir mensajes en forma cifrada o en código. </w:t>
        </w:r>
        <w:r w:rsidRPr="00373AC6">
          <w:rPr>
            <w:rFonts w:ascii="Raleway" w:eastAsia="Times New Roman" w:hAnsi="Raleway" w:cs="Times New Roman"/>
            <w:color w:val="444444"/>
            <w:sz w:val="24"/>
            <w:szCs w:val="24"/>
            <w:lang w:eastAsia="es-ES"/>
          </w:rPr>
          <w:t>Es parte de un campo de estudios que trata las comunicaciones secretas, usadas, entre otras finalidades, para:</w:t>
        </w:r>
      </w:ins>
    </w:p>
    <w:p w:rsidR="00373AC6" w:rsidRPr="00373AC6" w:rsidRDefault="00373AC6" w:rsidP="00373AC6">
      <w:pPr>
        <w:numPr>
          <w:ilvl w:val="0"/>
          <w:numId w:val="1"/>
        </w:numPr>
        <w:spacing w:after="0" w:line="240" w:lineRule="auto"/>
        <w:ind w:left="0"/>
        <w:textAlignment w:val="baseline"/>
        <w:rPr>
          <w:ins w:id="12" w:author="Unknown"/>
          <w:rFonts w:ascii="Raleway" w:eastAsia="Times New Roman" w:hAnsi="Raleway" w:cs="Times New Roman"/>
          <w:color w:val="444444"/>
          <w:sz w:val="24"/>
          <w:szCs w:val="24"/>
          <w:lang w:eastAsia="es-ES"/>
        </w:rPr>
      </w:pPr>
      <w:ins w:id="13" w:author="Unknown">
        <w:r w:rsidRPr="00373AC6">
          <w:rPr>
            <w:rFonts w:ascii="Raleway" w:eastAsia="Times New Roman" w:hAnsi="Raleway" w:cs="Times New Roman"/>
            <w:color w:val="444444"/>
            <w:sz w:val="24"/>
            <w:szCs w:val="24"/>
            <w:lang w:eastAsia="es-ES"/>
          </w:rPr>
          <w:t>autentificar la identidad de usuarios</w:t>
        </w:r>
      </w:ins>
    </w:p>
    <w:p w:rsidR="00373AC6" w:rsidRPr="00373AC6" w:rsidRDefault="00373AC6" w:rsidP="00373AC6">
      <w:pPr>
        <w:numPr>
          <w:ilvl w:val="0"/>
          <w:numId w:val="1"/>
        </w:numPr>
        <w:spacing w:after="0" w:line="240" w:lineRule="auto"/>
        <w:ind w:left="0"/>
        <w:textAlignment w:val="baseline"/>
        <w:rPr>
          <w:ins w:id="14" w:author="Unknown"/>
          <w:rFonts w:ascii="Raleway" w:eastAsia="Times New Roman" w:hAnsi="Raleway" w:cs="Times New Roman"/>
          <w:color w:val="444444"/>
          <w:sz w:val="24"/>
          <w:szCs w:val="24"/>
          <w:lang w:eastAsia="es-ES"/>
        </w:rPr>
      </w:pPr>
      <w:ins w:id="15" w:author="Unknown">
        <w:r w:rsidRPr="00373AC6">
          <w:rPr>
            <w:rFonts w:ascii="Raleway" w:eastAsia="Times New Roman" w:hAnsi="Raleway" w:cs="Times New Roman"/>
            <w:color w:val="444444"/>
            <w:sz w:val="24"/>
            <w:szCs w:val="24"/>
            <w:lang w:eastAsia="es-ES"/>
          </w:rPr>
          <w:t>autentificar y proteger el sigilo de comunicaciones personales y de transacciones comerciales y bancarias</w:t>
        </w:r>
      </w:ins>
    </w:p>
    <w:p w:rsidR="00373AC6" w:rsidRPr="00373AC6" w:rsidRDefault="00373AC6" w:rsidP="00373AC6">
      <w:pPr>
        <w:numPr>
          <w:ilvl w:val="0"/>
          <w:numId w:val="1"/>
        </w:numPr>
        <w:spacing w:after="0" w:line="240" w:lineRule="auto"/>
        <w:ind w:left="0"/>
        <w:textAlignment w:val="baseline"/>
        <w:rPr>
          <w:ins w:id="16" w:author="Unknown"/>
          <w:rFonts w:ascii="Raleway" w:eastAsia="Times New Roman" w:hAnsi="Raleway" w:cs="Times New Roman"/>
          <w:color w:val="444444"/>
          <w:sz w:val="24"/>
          <w:szCs w:val="24"/>
          <w:lang w:eastAsia="es-ES"/>
        </w:rPr>
      </w:pPr>
      <w:ins w:id="17" w:author="Unknown">
        <w:r w:rsidRPr="00373AC6">
          <w:rPr>
            <w:rFonts w:ascii="Raleway" w:eastAsia="Times New Roman" w:hAnsi="Raleway" w:cs="Times New Roman"/>
            <w:color w:val="444444"/>
            <w:sz w:val="24"/>
            <w:szCs w:val="24"/>
            <w:lang w:eastAsia="es-ES"/>
          </w:rPr>
          <w:t>proteger la integridad de transferencias electrónicas de fondos</w:t>
        </w:r>
      </w:ins>
    </w:p>
    <w:p w:rsidR="00373AC6" w:rsidRPr="00373AC6" w:rsidRDefault="00373AC6" w:rsidP="00373AC6">
      <w:pPr>
        <w:spacing w:after="0" w:line="240" w:lineRule="auto"/>
        <w:textAlignment w:val="baseline"/>
        <w:outlineLvl w:val="1"/>
        <w:rPr>
          <w:ins w:id="18" w:author="Unknown"/>
          <w:rFonts w:ascii="Raleway" w:eastAsia="Times New Roman" w:hAnsi="Raleway" w:cs="Times New Roman"/>
          <w:b/>
          <w:bCs/>
          <w:color w:val="222222"/>
          <w:sz w:val="36"/>
          <w:szCs w:val="36"/>
          <w:lang w:eastAsia="es-ES"/>
        </w:rPr>
      </w:pPr>
      <w:ins w:id="19" w:author="Unknown">
        <w:r w:rsidRPr="00373AC6">
          <w:rPr>
            <w:rFonts w:ascii="inherit" w:eastAsia="Times New Roman" w:hAnsi="inherit" w:cs="Times New Roman"/>
            <w:b/>
            <w:bCs/>
            <w:color w:val="222222"/>
            <w:sz w:val="36"/>
            <w:szCs w:val="36"/>
            <w:bdr w:val="none" w:sz="0" w:space="0" w:color="auto" w:frame="1"/>
            <w:lang w:eastAsia="es-ES"/>
          </w:rPr>
          <w:t>Criptografía y Seguridad informática</w:t>
        </w:r>
      </w:ins>
    </w:p>
    <w:p w:rsidR="00373AC6" w:rsidRPr="00373AC6" w:rsidRDefault="00373AC6" w:rsidP="00373AC6">
      <w:pPr>
        <w:spacing w:after="0" w:line="240" w:lineRule="auto"/>
        <w:textAlignment w:val="baseline"/>
        <w:rPr>
          <w:ins w:id="20" w:author="Unknown"/>
          <w:rFonts w:ascii="Raleway" w:eastAsia="Times New Roman" w:hAnsi="Raleway" w:cs="Times New Roman"/>
          <w:color w:val="444444"/>
          <w:sz w:val="24"/>
          <w:szCs w:val="24"/>
          <w:lang w:eastAsia="es-ES"/>
        </w:rPr>
      </w:pPr>
      <w:ins w:id="21" w:author="Unknown">
        <w:r w:rsidRPr="00373AC6">
          <w:rPr>
            <w:rFonts w:ascii="Raleway" w:eastAsia="Times New Roman" w:hAnsi="Raleway" w:cs="Times New Roman"/>
            <w:color w:val="444444"/>
            <w:sz w:val="24"/>
            <w:szCs w:val="24"/>
            <w:lang w:eastAsia="es-ES"/>
          </w:rPr>
          <w:t>Un </w:t>
        </w:r>
        <w:r w:rsidRPr="00373AC6">
          <w:rPr>
            <w:rFonts w:ascii="inherit" w:eastAsia="Times New Roman" w:hAnsi="inherit" w:cs="Times New Roman"/>
            <w:b/>
            <w:bCs/>
            <w:color w:val="444444"/>
            <w:sz w:val="24"/>
            <w:szCs w:val="24"/>
            <w:bdr w:val="none" w:sz="0" w:space="0" w:color="auto" w:frame="1"/>
            <w:lang w:eastAsia="es-ES"/>
          </w:rPr>
          <w:t>mensaje codificado</w:t>
        </w:r>
        <w:r w:rsidRPr="00373AC6">
          <w:rPr>
            <w:rFonts w:ascii="Raleway" w:eastAsia="Times New Roman" w:hAnsi="Raleway" w:cs="Times New Roman"/>
            <w:color w:val="444444"/>
            <w:sz w:val="24"/>
            <w:szCs w:val="24"/>
            <w:lang w:eastAsia="es-ES"/>
          </w:rPr>
          <w:t> por un método de criptografía debe ser privado, o sea, solamente aquel que envió y aquel que recibe debe tener acceso al contenido del mensaje. Además de eso, un mensaje debe poder ser suscrito, o sea, la persona que la recibió debe poder </w:t>
        </w:r>
        <w:r w:rsidRPr="00373AC6">
          <w:rPr>
            <w:rFonts w:ascii="Raleway" w:eastAsia="Times New Roman" w:hAnsi="Raleway" w:cs="Times New Roman"/>
            <w:color w:val="444444"/>
            <w:sz w:val="24"/>
            <w:szCs w:val="24"/>
            <w:lang w:eastAsia="es-ES"/>
          </w:rPr>
          <w:fldChar w:fldCharType="begin"/>
        </w:r>
        <w:r w:rsidRPr="00373AC6">
          <w:rPr>
            <w:rFonts w:ascii="Raleway" w:eastAsia="Times New Roman" w:hAnsi="Raleway" w:cs="Times New Roman"/>
            <w:color w:val="444444"/>
            <w:sz w:val="24"/>
            <w:szCs w:val="24"/>
            <w:lang w:eastAsia="es-ES"/>
          </w:rPr>
          <w:instrText xml:space="preserve"> HYPERLINK "https://tecnologia-informatica.com/peligro-wifi-publico-precauciones-a-tomar/" </w:instrText>
        </w:r>
        <w:r w:rsidRPr="00373AC6">
          <w:rPr>
            <w:rFonts w:ascii="Raleway" w:eastAsia="Times New Roman" w:hAnsi="Raleway" w:cs="Times New Roman"/>
            <w:color w:val="444444"/>
            <w:sz w:val="24"/>
            <w:szCs w:val="24"/>
            <w:lang w:eastAsia="es-ES"/>
          </w:rPr>
          <w:fldChar w:fldCharType="separate"/>
        </w:r>
        <w:r w:rsidRPr="00373AC6">
          <w:rPr>
            <w:rFonts w:ascii="Raleway" w:eastAsia="Times New Roman" w:hAnsi="Raleway" w:cs="Times New Roman"/>
            <w:color w:val="515151"/>
            <w:sz w:val="24"/>
            <w:szCs w:val="24"/>
            <w:u w:val="single"/>
            <w:bdr w:val="none" w:sz="0" w:space="0" w:color="auto" w:frame="1"/>
            <w:lang w:eastAsia="es-ES"/>
          </w:rPr>
          <w:t>verificar si el remitente es realmente la persona que dice ser</w:t>
        </w:r>
        <w:r w:rsidRPr="00373AC6">
          <w:rPr>
            <w:rFonts w:ascii="Raleway" w:eastAsia="Times New Roman" w:hAnsi="Raleway" w:cs="Times New Roman"/>
            <w:color w:val="444444"/>
            <w:sz w:val="24"/>
            <w:szCs w:val="24"/>
            <w:lang w:eastAsia="es-ES"/>
          </w:rPr>
          <w:fldChar w:fldCharType="end"/>
        </w:r>
        <w:r w:rsidRPr="00373AC6">
          <w:rPr>
            <w:rFonts w:ascii="Raleway" w:eastAsia="Times New Roman" w:hAnsi="Raleway" w:cs="Times New Roman"/>
            <w:color w:val="444444"/>
            <w:sz w:val="24"/>
            <w:szCs w:val="24"/>
            <w:lang w:eastAsia="es-ES"/>
          </w:rPr>
          <w:t> y tener la capacidad de identificar si un mensaje puede haber sido modificado.</w:t>
        </w:r>
      </w:ins>
    </w:p>
    <w:p w:rsidR="00373AC6" w:rsidRPr="00373AC6" w:rsidRDefault="00373AC6" w:rsidP="00373AC6">
      <w:pPr>
        <w:spacing w:after="0" w:line="240" w:lineRule="auto"/>
        <w:textAlignment w:val="baseline"/>
        <w:rPr>
          <w:ins w:id="22" w:author="Unknown"/>
          <w:rFonts w:ascii="Raleway" w:eastAsia="Times New Roman" w:hAnsi="Raleway" w:cs="Times New Roman"/>
          <w:color w:val="444444"/>
          <w:sz w:val="24"/>
          <w:szCs w:val="24"/>
          <w:lang w:eastAsia="es-ES"/>
        </w:rPr>
      </w:pPr>
      <w:r>
        <w:rPr>
          <w:rFonts w:ascii="Raleway" w:eastAsia="Times New Roman" w:hAnsi="Raleway" w:cs="Times New Roman"/>
          <w:noProof/>
          <w:color w:val="515151"/>
          <w:sz w:val="24"/>
          <w:szCs w:val="24"/>
          <w:bdr w:val="none" w:sz="0" w:space="0" w:color="auto" w:frame="1"/>
          <w:lang w:eastAsia="es-ES"/>
        </w:rPr>
        <w:lastRenderedPageBreak/>
        <w:drawing>
          <wp:inline distT="0" distB="0" distL="0" distR="0">
            <wp:extent cx="5238750" cy="2943225"/>
            <wp:effectExtent l="0" t="0" r="0" b="9525"/>
            <wp:docPr id="7" name="Imagen 7" descr="https://tecnologia-informatica.com/wp-content/uploads/2018/02/que-es-criptografia-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nologia-informatica.com/wp-content/uploads/2018/02/que-es-criptografia-2.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943225"/>
                    </a:xfrm>
                    <a:prstGeom prst="rect">
                      <a:avLst/>
                    </a:prstGeom>
                    <a:noFill/>
                    <a:ln>
                      <a:noFill/>
                    </a:ln>
                  </pic:spPr>
                </pic:pic>
              </a:graphicData>
            </a:graphic>
          </wp:inline>
        </w:drawing>
      </w:r>
    </w:p>
    <w:p w:rsidR="00373AC6" w:rsidRPr="00373AC6" w:rsidRDefault="00373AC6" w:rsidP="00373AC6">
      <w:pPr>
        <w:spacing w:after="0" w:line="240" w:lineRule="auto"/>
        <w:textAlignment w:val="baseline"/>
        <w:rPr>
          <w:ins w:id="23" w:author="Unknown"/>
          <w:rFonts w:ascii="Raleway" w:eastAsia="Times New Roman" w:hAnsi="Raleway" w:cs="Times New Roman"/>
          <w:color w:val="444444"/>
          <w:sz w:val="24"/>
          <w:szCs w:val="24"/>
          <w:lang w:eastAsia="es-ES"/>
        </w:rPr>
      </w:pPr>
      <w:ins w:id="24" w:author="Unknown">
        <w:r w:rsidRPr="00373AC6">
          <w:rPr>
            <w:rFonts w:ascii="Raleway" w:eastAsia="Times New Roman" w:hAnsi="Raleway" w:cs="Times New Roman"/>
            <w:color w:val="444444"/>
            <w:sz w:val="24"/>
            <w:szCs w:val="24"/>
            <w:lang w:eastAsia="es-ES"/>
          </w:rPr>
          <w:t>Los </w:t>
        </w:r>
        <w:r w:rsidRPr="00373AC6">
          <w:rPr>
            <w:rFonts w:ascii="inherit" w:eastAsia="Times New Roman" w:hAnsi="inherit" w:cs="Times New Roman"/>
            <w:b/>
            <w:bCs/>
            <w:color w:val="444444"/>
            <w:sz w:val="24"/>
            <w:szCs w:val="24"/>
            <w:bdr w:val="none" w:sz="0" w:space="0" w:color="auto" w:frame="1"/>
            <w:lang w:eastAsia="es-ES"/>
          </w:rPr>
          <w:t>métodos de criptografía</w:t>
        </w:r>
        <w:r w:rsidRPr="00373AC6">
          <w:rPr>
            <w:rFonts w:ascii="Raleway" w:eastAsia="Times New Roman" w:hAnsi="Raleway" w:cs="Times New Roman"/>
            <w:color w:val="444444"/>
            <w:sz w:val="24"/>
            <w:szCs w:val="24"/>
            <w:lang w:eastAsia="es-ES"/>
          </w:rPr>
          <w:t> actuales son seguros y eficientes y basan su uso en una o más llaves. La llave es una secuencia de caracteres, que puede contener letras, dígitos y símbolos (como una contraseña), y que es convertida en un número, utilizada por los</w:t>
        </w:r>
        <w:r w:rsidRPr="00373AC6">
          <w:rPr>
            <w:rFonts w:ascii="inherit" w:eastAsia="Times New Roman" w:hAnsi="inherit" w:cs="Times New Roman"/>
            <w:b/>
            <w:bCs/>
            <w:color w:val="444444"/>
            <w:sz w:val="24"/>
            <w:szCs w:val="24"/>
            <w:bdr w:val="none" w:sz="0" w:space="0" w:color="auto" w:frame="1"/>
            <w:lang w:eastAsia="es-ES"/>
          </w:rPr>
          <w:t> métodos de criptografía para codificar y decodificar mensajes.</w:t>
        </w:r>
      </w:ins>
    </w:p>
    <w:p w:rsidR="00373AC6" w:rsidRPr="00373AC6" w:rsidRDefault="00373AC6" w:rsidP="00373AC6">
      <w:pPr>
        <w:spacing w:after="0" w:line="240" w:lineRule="auto"/>
        <w:textAlignment w:val="baseline"/>
        <w:outlineLvl w:val="1"/>
        <w:rPr>
          <w:ins w:id="25" w:author="Unknown"/>
          <w:rFonts w:ascii="Raleway" w:eastAsia="Times New Roman" w:hAnsi="Raleway" w:cs="Times New Roman"/>
          <w:b/>
          <w:bCs/>
          <w:color w:val="222222"/>
          <w:sz w:val="36"/>
          <w:szCs w:val="36"/>
          <w:lang w:eastAsia="es-ES"/>
        </w:rPr>
      </w:pPr>
      <w:ins w:id="26" w:author="Unknown">
        <w:r w:rsidRPr="00373AC6">
          <w:rPr>
            <w:rFonts w:ascii="inherit" w:eastAsia="Times New Roman" w:hAnsi="inherit" w:cs="Times New Roman"/>
            <w:b/>
            <w:bCs/>
            <w:color w:val="222222"/>
            <w:sz w:val="36"/>
            <w:szCs w:val="36"/>
            <w:bdr w:val="none" w:sz="0" w:space="0" w:color="auto" w:frame="1"/>
            <w:lang w:eastAsia="es-ES"/>
          </w:rPr>
          <w:t>Criptografía: Claves Simétricas y Asimétricas</w:t>
        </w:r>
      </w:ins>
    </w:p>
    <w:p w:rsidR="00373AC6" w:rsidRPr="00373AC6" w:rsidRDefault="00373AC6" w:rsidP="00373AC6">
      <w:pPr>
        <w:spacing w:after="300" w:line="240" w:lineRule="auto"/>
        <w:textAlignment w:val="baseline"/>
        <w:rPr>
          <w:ins w:id="27" w:author="Unknown"/>
          <w:rFonts w:ascii="Raleway" w:eastAsia="Times New Roman" w:hAnsi="Raleway" w:cs="Times New Roman"/>
          <w:color w:val="444444"/>
          <w:sz w:val="24"/>
          <w:szCs w:val="24"/>
          <w:lang w:eastAsia="es-ES"/>
        </w:rPr>
      </w:pPr>
      <w:ins w:id="28" w:author="Unknown">
        <w:r w:rsidRPr="00373AC6">
          <w:rPr>
            <w:rFonts w:ascii="Raleway" w:eastAsia="Times New Roman" w:hAnsi="Raleway" w:cs="Times New Roman"/>
            <w:color w:val="444444"/>
            <w:sz w:val="24"/>
            <w:szCs w:val="24"/>
            <w:lang w:eastAsia="es-ES"/>
          </w:rPr>
          <w:t>Las claves criptográficas pueden ser básicamente de dos tipos:</w:t>
        </w:r>
      </w:ins>
    </w:p>
    <w:p w:rsidR="00373AC6" w:rsidRPr="00373AC6" w:rsidRDefault="00373AC6" w:rsidP="00373AC6">
      <w:pPr>
        <w:spacing w:after="0" w:line="240" w:lineRule="auto"/>
        <w:textAlignment w:val="baseline"/>
        <w:rPr>
          <w:ins w:id="29" w:author="Unknown"/>
          <w:rFonts w:ascii="Raleway" w:eastAsia="Times New Roman" w:hAnsi="Raleway" w:cs="Times New Roman"/>
          <w:color w:val="444444"/>
          <w:sz w:val="24"/>
          <w:szCs w:val="24"/>
          <w:lang w:eastAsia="es-ES"/>
        </w:rPr>
      </w:pPr>
      <w:ins w:id="30" w:author="Unknown">
        <w:r w:rsidRPr="00373AC6">
          <w:rPr>
            <w:rFonts w:ascii="inherit" w:eastAsia="Times New Roman" w:hAnsi="inherit" w:cs="Times New Roman"/>
            <w:b/>
            <w:bCs/>
            <w:color w:val="444444"/>
            <w:sz w:val="24"/>
            <w:szCs w:val="24"/>
            <w:bdr w:val="none" w:sz="0" w:space="0" w:color="auto" w:frame="1"/>
            <w:lang w:eastAsia="es-ES"/>
          </w:rPr>
          <w:t>Simétricas:</w:t>
        </w:r>
        <w:r w:rsidRPr="00373AC6">
          <w:rPr>
            <w:rFonts w:ascii="Raleway" w:eastAsia="Times New Roman" w:hAnsi="Raleway" w:cs="Times New Roman"/>
            <w:color w:val="444444"/>
            <w:sz w:val="24"/>
            <w:szCs w:val="24"/>
            <w:lang w:eastAsia="es-ES"/>
          </w:rPr>
          <w:t> Es la utilización de determinados </w:t>
        </w:r>
        <w:r w:rsidRPr="00373AC6">
          <w:rPr>
            <w:rFonts w:ascii="inherit" w:eastAsia="Times New Roman" w:hAnsi="inherit" w:cs="Times New Roman"/>
            <w:b/>
            <w:bCs/>
            <w:color w:val="444444"/>
            <w:sz w:val="24"/>
            <w:szCs w:val="24"/>
            <w:bdr w:val="none" w:sz="0" w:space="0" w:color="auto" w:frame="1"/>
            <w:lang w:eastAsia="es-ES"/>
          </w:rPr>
          <w:t xml:space="preserve">algoritmos para descifrar y </w:t>
        </w:r>
        <w:proofErr w:type="spellStart"/>
        <w:r w:rsidRPr="00373AC6">
          <w:rPr>
            <w:rFonts w:ascii="inherit" w:eastAsia="Times New Roman" w:hAnsi="inherit" w:cs="Times New Roman"/>
            <w:b/>
            <w:bCs/>
            <w:color w:val="444444"/>
            <w:sz w:val="24"/>
            <w:szCs w:val="24"/>
            <w:bdr w:val="none" w:sz="0" w:space="0" w:color="auto" w:frame="1"/>
            <w:lang w:eastAsia="es-ES"/>
          </w:rPr>
          <w:t>encriptar</w:t>
        </w:r>
        <w:proofErr w:type="spellEnd"/>
        <w:r w:rsidRPr="00373AC6">
          <w:rPr>
            <w:rFonts w:ascii="Raleway" w:eastAsia="Times New Roman" w:hAnsi="Raleway" w:cs="Times New Roman"/>
            <w:color w:val="444444"/>
            <w:sz w:val="24"/>
            <w:szCs w:val="24"/>
            <w:lang w:eastAsia="es-ES"/>
          </w:rPr>
          <w:t> </w:t>
        </w:r>
        <w:r w:rsidRPr="00373AC6">
          <w:rPr>
            <w:rFonts w:ascii="inherit" w:eastAsia="Times New Roman" w:hAnsi="inherit" w:cs="Times New Roman"/>
            <w:b/>
            <w:bCs/>
            <w:color w:val="444444"/>
            <w:sz w:val="24"/>
            <w:szCs w:val="24"/>
            <w:bdr w:val="none" w:sz="0" w:space="0" w:color="auto" w:frame="1"/>
            <w:lang w:eastAsia="es-ES"/>
          </w:rPr>
          <w:t>(ocultar) documentos. </w:t>
        </w:r>
        <w:r w:rsidRPr="00373AC6">
          <w:rPr>
            <w:rFonts w:ascii="Raleway" w:eastAsia="Times New Roman" w:hAnsi="Raleway" w:cs="Times New Roman"/>
            <w:color w:val="444444"/>
            <w:sz w:val="24"/>
            <w:szCs w:val="24"/>
            <w:lang w:eastAsia="es-ES"/>
          </w:rPr>
          <w:t>Son grupos de algoritmos distintos que se relacionan unos con otros para mantener la conexión confidencial de la información.</w:t>
        </w:r>
      </w:ins>
    </w:p>
    <w:p w:rsidR="00373AC6" w:rsidRPr="00373AC6" w:rsidRDefault="00373AC6" w:rsidP="00373AC6">
      <w:pPr>
        <w:spacing w:after="0" w:line="240" w:lineRule="auto"/>
        <w:textAlignment w:val="baseline"/>
        <w:rPr>
          <w:ins w:id="31" w:author="Unknown"/>
          <w:rFonts w:ascii="Raleway" w:eastAsia="Times New Roman" w:hAnsi="Raleway" w:cs="Times New Roman"/>
          <w:color w:val="444444"/>
          <w:sz w:val="24"/>
          <w:szCs w:val="24"/>
          <w:lang w:eastAsia="es-ES"/>
        </w:rPr>
      </w:pPr>
      <w:ins w:id="32" w:author="Unknown">
        <w:r w:rsidRPr="00373AC6">
          <w:rPr>
            <w:rFonts w:ascii="inherit" w:eastAsia="Times New Roman" w:hAnsi="inherit" w:cs="Times New Roman"/>
            <w:b/>
            <w:bCs/>
            <w:color w:val="444444"/>
            <w:sz w:val="24"/>
            <w:szCs w:val="24"/>
            <w:bdr w:val="none" w:sz="0" w:space="0" w:color="auto" w:frame="1"/>
            <w:lang w:eastAsia="es-ES"/>
          </w:rPr>
          <w:t>Asimétricas:</w:t>
        </w:r>
        <w:r w:rsidRPr="00373AC6">
          <w:rPr>
            <w:rFonts w:ascii="Raleway" w:eastAsia="Times New Roman" w:hAnsi="Raleway" w:cs="Times New Roman"/>
            <w:color w:val="444444"/>
            <w:sz w:val="24"/>
            <w:szCs w:val="24"/>
            <w:lang w:eastAsia="es-ES"/>
          </w:rPr>
          <w:t> Es una fórmula matemática que utiliza dos llaves, una pública y la otra privada. </w:t>
        </w:r>
        <w:r w:rsidRPr="00373AC6">
          <w:rPr>
            <w:rFonts w:ascii="inherit" w:eastAsia="Times New Roman" w:hAnsi="inherit" w:cs="Times New Roman"/>
            <w:b/>
            <w:bCs/>
            <w:color w:val="444444"/>
            <w:sz w:val="24"/>
            <w:szCs w:val="24"/>
            <w:bdr w:val="none" w:sz="0" w:space="0" w:color="auto" w:frame="1"/>
            <w:lang w:eastAsia="es-ES"/>
          </w:rPr>
          <w:t>La llave pública es aquella a la que cualquier persona puede tener acceso,</w:t>
        </w:r>
        <w:r w:rsidRPr="00373AC6">
          <w:rPr>
            <w:rFonts w:ascii="Raleway" w:eastAsia="Times New Roman" w:hAnsi="Raleway" w:cs="Times New Roman"/>
            <w:color w:val="444444"/>
            <w:sz w:val="24"/>
            <w:szCs w:val="24"/>
            <w:lang w:eastAsia="es-ES"/>
          </w:rPr>
          <w:t> mientras que la llave privada es aquella que sólo la persona que la recibe es capaz de descifrar.</w:t>
        </w:r>
      </w:ins>
    </w:p>
    <w:p w:rsidR="00373AC6" w:rsidRPr="00373AC6" w:rsidRDefault="00373AC6" w:rsidP="00373AC6">
      <w:pPr>
        <w:spacing w:after="0" w:line="240" w:lineRule="auto"/>
        <w:textAlignment w:val="baseline"/>
        <w:rPr>
          <w:ins w:id="33" w:author="Unknown"/>
          <w:rFonts w:ascii="Raleway" w:eastAsia="Times New Roman" w:hAnsi="Raleway" w:cs="Times New Roman"/>
          <w:color w:val="444444"/>
          <w:sz w:val="24"/>
          <w:szCs w:val="24"/>
          <w:lang w:eastAsia="es-ES"/>
        </w:rPr>
      </w:pPr>
      <w:r>
        <w:rPr>
          <w:rFonts w:ascii="Raleway" w:eastAsia="Times New Roman" w:hAnsi="Raleway" w:cs="Times New Roman"/>
          <w:noProof/>
          <w:color w:val="515151"/>
          <w:sz w:val="24"/>
          <w:szCs w:val="24"/>
          <w:bdr w:val="none" w:sz="0" w:space="0" w:color="auto" w:frame="1"/>
          <w:lang w:eastAsia="es-ES"/>
        </w:rPr>
        <w:lastRenderedPageBreak/>
        <w:drawing>
          <wp:inline distT="0" distB="0" distL="0" distR="0">
            <wp:extent cx="5238750" cy="3486150"/>
            <wp:effectExtent l="0" t="0" r="0" b="0"/>
            <wp:docPr id="6" name="Imagen 6" descr="https://tecnologia-informatica.com/wp-content/uploads/2018/02/que-es-criptografia-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nologia-informatica.com/wp-content/uploads/2018/02/que-es-criptografia-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486150"/>
                    </a:xfrm>
                    <a:prstGeom prst="rect">
                      <a:avLst/>
                    </a:prstGeom>
                    <a:noFill/>
                    <a:ln>
                      <a:noFill/>
                    </a:ln>
                  </pic:spPr>
                </pic:pic>
              </a:graphicData>
            </a:graphic>
          </wp:inline>
        </w:drawing>
      </w:r>
    </w:p>
    <w:p w:rsidR="00373AC6" w:rsidRPr="00373AC6" w:rsidRDefault="00373AC6" w:rsidP="00373AC6">
      <w:pPr>
        <w:spacing w:after="0" w:line="240" w:lineRule="auto"/>
        <w:textAlignment w:val="baseline"/>
        <w:rPr>
          <w:ins w:id="34" w:author="Unknown"/>
          <w:rFonts w:ascii="Raleway" w:eastAsia="Times New Roman" w:hAnsi="Raleway" w:cs="Times New Roman"/>
          <w:color w:val="444444"/>
          <w:sz w:val="24"/>
          <w:szCs w:val="24"/>
          <w:lang w:eastAsia="es-ES"/>
        </w:rPr>
      </w:pPr>
      <w:ins w:id="35" w:author="Unknown">
        <w:r w:rsidRPr="00373AC6">
          <w:rPr>
            <w:rFonts w:ascii="Raleway" w:eastAsia="Times New Roman" w:hAnsi="Raleway" w:cs="Times New Roman"/>
            <w:color w:val="444444"/>
            <w:sz w:val="24"/>
            <w:szCs w:val="24"/>
            <w:lang w:eastAsia="es-ES"/>
          </w:rPr>
          <w:t>Actualmente, los métodos criptográficos pueden ser subdivididos en dos grandes categorías, de acuerdo con el tipo de llave utilizado: </w:t>
        </w:r>
        <w:r w:rsidRPr="00373AC6">
          <w:rPr>
            <w:rFonts w:ascii="inherit" w:eastAsia="Times New Roman" w:hAnsi="inherit" w:cs="Times New Roman"/>
            <w:b/>
            <w:bCs/>
            <w:color w:val="444444"/>
            <w:sz w:val="24"/>
            <w:szCs w:val="24"/>
            <w:bdr w:val="none" w:sz="0" w:space="0" w:color="auto" w:frame="1"/>
            <w:lang w:eastAsia="es-ES"/>
          </w:rPr>
          <w:t>criptografía de llave única</w:t>
        </w:r>
        <w:r w:rsidRPr="00373AC6">
          <w:rPr>
            <w:rFonts w:ascii="Raleway" w:eastAsia="Times New Roman" w:hAnsi="Raleway" w:cs="Times New Roman"/>
            <w:color w:val="444444"/>
            <w:sz w:val="24"/>
            <w:szCs w:val="24"/>
            <w:lang w:eastAsia="es-ES"/>
          </w:rPr>
          <w:t> y la </w:t>
        </w:r>
        <w:r w:rsidRPr="00373AC6">
          <w:rPr>
            <w:rFonts w:ascii="inherit" w:eastAsia="Times New Roman" w:hAnsi="inherit" w:cs="Times New Roman"/>
            <w:b/>
            <w:bCs/>
            <w:color w:val="444444"/>
            <w:sz w:val="24"/>
            <w:szCs w:val="24"/>
            <w:bdr w:val="none" w:sz="0" w:space="0" w:color="auto" w:frame="1"/>
            <w:lang w:eastAsia="es-ES"/>
          </w:rPr>
          <w:t>criptografía de llave pública y privada</w:t>
        </w:r>
        <w:r w:rsidRPr="00373AC6">
          <w:rPr>
            <w:rFonts w:ascii="Raleway" w:eastAsia="Times New Roman" w:hAnsi="Raleway" w:cs="Times New Roman"/>
            <w:color w:val="444444"/>
            <w:sz w:val="24"/>
            <w:szCs w:val="24"/>
            <w:lang w:eastAsia="es-ES"/>
          </w:rPr>
          <w:t>.</w:t>
        </w:r>
      </w:ins>
    </w:p>
    <w:p w:rsidR="00373AC6" w:rsidRPr="00373AC6" w:rsidRDefault="00373AC6" w:rsidP="00373AC6">
      <w:pPr>
        <w:spacing w:after="0" w:line="240" w:lineRule="auto"/>
        <w:textAlignment w:val="baseline"/>
        <w:outlineLvl w:val="1"/>
        <w:rPr>
          <w:ins w:id="36" w:author="Unknown"/>
          <w:rFonts w:ascii="Raleway" w:eastAsia="Times New Roman" w:hAnsi="Raleway" w:cs="Times New Roman"/>
          <w:b/>
          <w:bCs/>
          <w:color w:val="222222"/>
          <w:sz w:val="36"/>
          <w:szCs w:val="36"/>
          <w:lang w:eastAsia="es-ES"/>
        </w:rPr>
      </w:pPr>
      <w:ins w:id="37" w:author="Unknown">
        <w:r w:rsidRPr="00373AC6">
          <w:rPr>
            <w:rFonts w:ascii="inherit" w:eastAsia="Times New Roman" w:hAnsi="inherit" w:cs="Times New Roman"/>
            <w:b/>
            <w:bCs/>
            <w:color w:val="222222"/>
            <w:sz w:val="36"/>
            <w:szCs w:val="36"/>
            <w:bdr w:val="none" w:sz="0" w:space="0" w:color="auto" w:frame="1"/>
            <w:lang w:eastAsia="es-ES"/>
          </w:rPr>
          <w:t>Tipos de claves criptográficas</w:t>
        </w:r>
      </w:ins>
    </w:p>
    <w:p w:rsidR="00373AC6" w:rsidRPr="00373AC6" w:rsidRDefault="00373AC6" w:rsidP="00373AC6">
      <w:pPr>
        <w:spacing w:after="0" w:line="240" w:lineRule="auto"/>
        <w:textAlignment w:val="baseline"/>
        <w:rPr>
          <w:ins w:id="38" w:author="Unknown"/>
          <w:rFonts w:ascii="Raleway" w:eastAsia="Times New Roman" w:hAnsi="Raleway" w:cs="Times New Roman"/>
          <w:color w:val="444444"/>
          <w:sz w:val="24"/>
          <w:szCs w:val="24"/>
          <w:lang w:eastAsia="es-ES"/>
        </w:rPr>
      </w:pPr>
      <w:ins w:id="39" w:author="Unknown">
        <w:r w:rsidRPr="00373AC6">
          <w:rPr>
            <w:rFonts w:ascii="inherit" w:eastAsia="Times New Roman" w:hAnsi="inherit" w:cs="Times New Roman"/>
            <w:b/>
            <w:bCs/>
            <w:color w:val="444444"/>
            <w:sz w:val="24"/>
            <w:szCs w:val="24"/>
            <w:bdr w:val="none" w:sz="0" w:space="0" w:color="auto" w:frame="1"/>
            <w:lang w:eastAsia="es-ES"/>
          </w:rPr>
          <w:t>Criptografía de llave única:</w:t>
        </w:r>
        <w:r w:rsidRPr="00373AC6">
          <w:rPr>
            <w:rFonts w:ascii="Raleway" w:eastAsia="Times New Roman" w:hAnsi="Raleway" w:cs="Times New Roman"/>
            <w:color w:val="444444"/>
            <w:sz w:val="24"/>
            <w:szCs w:val="24"/>
            <w:lang w:eastAsia="es-ES"/>
          </w:rPr>
          <w:t> La criptografía de llave única utiliza la misma llave tanto para codificar como para decodificar mensajes. A pesar de que este método es bastante eficiente en relación al tiempo de procesamiento, o sea, el tiempo que gasta para </w:t>
        </w:r>
        <w:r w:rsidRPr="00373AC6">
          <w:rPr>
            <w:rFonts w:ascii="inherit" w:eastAsia="Times New Roman" w:hAnsi="inherit" w:cs="Times New Roman"/>
            <w:b/>
            <w:bCs/>
            <w:color w:val="444444"/>
            <w:sz w:val="24"/>
            <w:szCs w:val="24"/>
            <w:bdr w:val="none" w:sz="0" w:space="0" w:color="auto" w:frame="1"/>
            <w:lang w:eastAsia="es-ES"/>
          </w:rPr>
          <w:t>codificar y decodificar mensajes</w:t>
        </w:r>
        <w:r w:rsidRPr="00373AC6">
          <w:rPr>
            <w:rFonts w:ascii="Raleway" w:eastAsia="Times New Roman" w:hAnsi="Raleway" w:cs="Times New Roman"/>
            <w:color w:val="444444"/>
            <w:sz w:val="24"/>
            <w:szCs w:val="24"/>
            <w:lang w:eastAsia="es-ES"/>
          </w:rPr>
          <w:t xml:space="preserve">, tiene como principal desventaja la necesidad de utilización de un medio seguro para que la llave pueda ser compartida entre personas o entidades que deseen intercambiar información </w:t>
        </w:r>
        <w:proofErr w:type="spellStart"/>
        <w:r w:rsidRPr="00373AC6">
          <w:rPr>
            <w:rFonts w:ascii="Raleway" w:eastAsia="Times New Roman" w:hAnsi="Raleway" w:cs="Times New Roman"/>
            <w:color w:val="444444"/>
            <w:sz w:val="24"/>
            <w:szCs w:val="24"/>
            <w:lang w:eastAsia="es-ES"/>
          </w:rPr>
          <w:t>criptografiada</w:t>
        </w:r>
        <w:proofErr w:type="spellEnd"/>
        <w:r w:rsidRPr="00373AC6">
          <w:rPr>
            <w:rFonts w:ascii="Raleway" w:eastAsia="Times New Roman" w:hAnsi="Raleway" w:cs="Times New Roman"/>
            <w:color w:val="444444"/>
            <w:sz w:val="24"/>
            <w:szCs w:val="24"/>
            <w:lang w:eastAsia="es-ES"/>
          </w:rPr>
          <w:t>.</w:t>
        </w:r>
      </w:ins>
    </w:p>
    <w:p w:rsidR="00373AC6" w:rsidRPr="00373AC6" w:rsidRDefault="00373AC6" w:rsidP="00373AC6">
      <w:pPr>
        <w:spacing w:after="0" w:line="240" w:lineRule="auto"/>
        <w:textAlignment w:val="baseline"/>
        <w:rPr>
          <w:ins w:id="40" w:author="Unknown"/>
          <w:rFonts w:ascii="Raleway" w:eastAsia="Times New Roman" w:hAnsi="Raleway" w:cs="Times New Roman"/>
          <w:color w:val="444444"/>
          <w:sz w:val="24"/>
          <w:szCs w:val="24"/>
          <w:lang w:eastAsia="es-ES"/>
        </w:rPr>
      </w:pPr>
      <w:ins w:id="41" w:author="Unknown">
        <w:r w:rsidRPr="00373AC6">
          <w:rPr>
            <w:rFonts w:ascii="inherit" w:eastAsia="Times New Roman" w:hAnsi="inherit" w:cs="Times New Roman"/>
            <w:b/>
            <w:bCs/>
            <w:color w:val="444444"/>
            <w:sz w:val="24"/>
            <w:szCs w:val="24"/>
            <w:bdr w:val="none" w:sz="0" w:space="0" w:color="auto" w:frame="1"/>
            <w:lang w:eastAsia="es-ES"/>
          </w:rPr>
          <w:t>Criptografía de llaves pública y privada:</w:t>
        </w:r>
        <w:r w:rsidRPr="00373AC6">
          <w:rPr>
            <w:rFonts w:ascii="Raleway" w:eastAsia="Times New Roman" w:hAnsi="Raleway" w:cs="Times New Roman"/>
            <w:color w:val="444444"/>
            <w:sz w:val="24"/>
            <w:szCs w:val="24"/>
            <w:lang w:eastAsia="es-ES"/>
          </w:rPr>
          <w:t> La criptografía de llaves pública y privada utiliza dos llaves distintas, una para codificar y otra para decodificar mensajes. Con este método cada persona o entidad mantiene dos llaves: una pública, que puede ser divulgada libremente, y otra privada, que debe ser mantenida en secreto por su dueño</w:t>
        </w:r>
        <w:r w:rsidRPr="00373AC6">
          <w:rPr>
            <w:rFonts w:ascii="inherit" w:eastAsia="Times New Roman" w:hAnsi="inherit" w:cs="Times New Roman"/>
            <w:b/>
            <w:bCs/>
            <w:color w:val="444444"/>
            <w:sz w:val="24"/>
            <w:szCs w:val="24"/>
            <w:bdr w:val="none" w:sz="0" w:space="0" w:color="auto" w:frame="1"/>
            <w:lang w:eastAsia="es-ES"/>
          </w:rPr>
          <w:t>.</w:t>
        </w:r>
        <w:r w:rsidRPr="00373AC6">
          <w:rPr>
            <w:rFonts w:ascii="Raleway" w:eastAsia="Times New Roman" w:hAnsi="Raleway" w:cs="Times New Roman"/>
            <w:color w:val="444444"/>
            <w:sz w:val="24"/>
            <w:szCs w:val="24"/>
            <w:lang w:eastAsia="es-ES"/>
          </w:rPr>
          <w:t> Los </w:t>
        </w:r>
        <w:r w:rsidRPr="00373AC6">
          <w:rPr>
            <w:rFonts w:ascii="inherit" w:eastAsia="Times New Roman" w:hAnsi="inherit" w:cs="Times New Roman"/>
            <w:b/>
            <w:bCs/>
            <w:color w:val="444444"/>
            <w:sz w:val="24"/>
            <w:szCs w:val="24"/>
            <w:bdr w:val="none" w:sz="0" w:space="0" w:color="auto" w:frame="1"/>
            <w:lang w:eastAsia="es-ES"/>
          </w:rPr>
          <w:t>mensajes codificados</w:t>
        </w:r>
        <w:r w:rsidRPr="00373AC6">
          <w:rPr>
            <w:rFonts w:ascii="Raleway" w:eastAsia="Times New Roman" w:hAnsi="Raleway" w:cs="Times New Roman"/>
            <w:color w:val="444444"/>
            <w:sz w:val="24"/>
            <w:szCs w:val="24"/>
            <w:lang w:eastAsia="es-ES"/>
          </w:rPr>
          <w:t> con la llave pública solo pueden ser decodificados con la llave privada correspondiente.</w:t>
        </w:r>
      </w:ins>
    </w:p>
    <w:p w:rsidR="00373AC6" w:rsidRPr="00373AC6" w:rsidRDefault="00373AC6" w:rsidP="00373AC6">
      <w:pPr>
        <w:spacing w:after="0" w:line="240" w:lineRule="auto"/>
        <w:textAlignment w:val="baseline"/>
        <w:rPr>
          <w:ins w:id="42" w:author="Unknown"/>
          <w:rFonts w:ascii="Raleway" w:eastAsia="Times New Roman" w:hAnsi="Raleway" w:cs="Times New Roman"/>
          <w:color w:val="444444"/>
          <w:sz w:val="24"/>
          <w:szCs w:val="24"/>
          <w:lang w:eastAsia="es-ES"/>
        </w:rPr>
      </w:pPr>
      <w:r>
        <w:rPr>
          <w:rFonts w:ascii="Raleway" w:eastAsia="Times New Roman" w:hAnsi="Raleway" w:cs="Times New Roman"/>
          <w:noProof/>
          <w:color w:val="515151"/>
          <w:sz w:val="24"/>
          <w:szCs w:val="24"/>
          <w:bdr w:val="none" w:sz="0" w:space="0" w:color="auto" w:frame="1"/>
          <w:lang w:eastAsia="es-ES"/>
        </w:rPr>
        <w:lastRenderedPageBreak/>
        <w:drawing>
          <wp:inline distT="0" distB="0" distL="0" distR="0">
            <wp:extent cx="5238750" cy="3924300"/>
            <wp:effectExtent l="0" t="0" r="0" b="0"/>
            <wp:docPr id="5" name="Imagen 5" descr="https://tecnologia-informatica.com/wp-content/uploads/2018/02/que-es-criptografia-4.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cnologia-informatica.com/wp-content/uploads/2018/02/que-es-criptografia-4.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p>
    <w:p w:rsidR="00373AC6" w:rsidRPr="00373AC6" w:rsidRDefault="00373AC6" w:rsidP="00373AC6">
      <w:pPr>
        <w:spacing w:after="300" w:line="240" w:lineRule="auto"/>
        <w:textAlignment w:val="baseline"/>
        <w:rPr>
          <w:ins w:id="43" w:author="Unknown"/>
          <w:rFonts w:ascii="Raleway" w:eastAsia="Times New Roman" w:hAnsi="Raleway" w:cs="Times New Roman"/>
          <w:color w:val="444444"/>
          <w:sz w:val="24"/>
          <w:szCs w:val="24"/>
          <w:lang w:eastAsia="es-ES"/>
        </w:rPr>
      </w:pPr>
      <w:ins w:id="44" w:author="Unknown">
        <w:r w:rsidRPr="00373AC6">
          <w:rPr>
            <w:rFonts w:ascii="Raleway" w:eastAsia="Times New Roman" w:hAnsi="Raleway" w:cs="Times New Roman"/>
            <w:color w:val="444444"/>
            <w:sz w:val="24"/>
            <w:szCs w:val="24"/>
            <w:lang w:eastAsia="es-ES"/>
          </w:rPr>
          <w:t>Como ejemplo, José y María quieren comunicarse de manera sigilosa. Entonces, ellos tendrán que realizar los siguientes procedimientos:</w:t>
        </w:r>
      </w:ins>
    </w:p>
    <w:p w:rsidR="00373AC6" w:rsidRPr="00373AC6" w:rsidRDefault="00373AC6" w:rsidP="00373AC6">
      <w:pPr>
        <w:numPr>
          <w:ilvl w:val="0"/>
          <w:numId w:val="2"/>
        </w:numPr>
        <w:spacing w:after="0" w:line="240" w:lineRule="auto"/>
        <w:ind w:left="0"/>
        <w:textAlignment w:val="baseline"/>
        <w:rPr>
          <w:ins w:id="45" w:author="Unknown"/>
          <w:rFonts w:ascii="Raleway" w:eastAsia="Times New Roman" w:hAnsi="Raleway" w:cs="Times New Roman"/>
          <w:color w:val="444444"/>
          <w:sz w:val="24"/>
          <w:szCs w:val="24"/>
          <w:lang w:eastAsia="es-ES"/>
        </w:rPr>
      </w:pPr>
      <w:ins w:id="46" w:author="Unknown">
        <w:r w:rsidRPr="00373AC6">
          <w:rPr>
            <w:rFonts w:ascii="Raleway" w:eastAsia="Times New Roman" w:hAnsi="Raleway" w:cs="Times New Roman"/>
            <w:color w:val="444444"/>
            <w:sz w:val="24"/>
            <w:szCs w:val="24"/>
            <w:lang w:eastAsia="es-ES"/>
          </w:rPr>
          <w:t>José codifica un mensaje utilizando la llave pública de María, que está disponible para el uso de cualquier persona.</w:t>
        </w:r>
      </w:ins>
    </w:p>
    <w:p w:rsidR="00373AC6" w:rsidRPr="00373AC6" w:rsidRDefault="00373AC6" w:rsidP="00373AC6">
      <w:pPr>
        <w:numPr>
          <w:ilvl w:val="0"/>
          <w:numId w:val="2"/>
        </w:numPr>
        <w:spacing w:after="0" w:line="240" w:lineRule="auto"/>
        <w:ind w:left="0"/>
        <w:textAlignment w:val="baseline"/>
        <w:rPr>
          <w:ins w:id="47" w:author="Unknown"/>
          <w:rFonts w:ascii="Raleway" w:eastAsia="Times New Roman" w:hAnsi="Raleway" w:cs="Times New Roman"/>
          <w:color w:val="444444"/>
          <w:sz w:val="24"/>
          <w:szCs w:val="24"/>
          <w:lang w:eastAsia="es-ES"/>
        </w:rPr>
      </w:pPr>
      <w:ins w:id="48" w:author="Unknown">
        <w:r w:rsidRPr="00373AC6">
          <w:rPr>
            <w:rFonts w:ascii="Raleway" w:eastAsia="Times New Roman" w:hAnsi="Raleway" w:cs="Times New Roman"/>
            <w:color w:val="444444"/>
            <w:sz w:val="24"/>
            <w:szCs w:val="24"/>
            <w:lang w:eastAsia="es-ES"/>
          </w:rPr>
          <w:t xml:space="preserve">Después de </w:t>
        </w:r>
        <w:proofErr w:type="spellStart"/>
        <w:r w:rsidRPr="00373AC6">
          <w:rPr>
            <w:rFonts w:ascii="Raleway" w:eastAsia="Times New Roman" w:hAnsi="Raleway" w:cs="Times New Roman"/>
            <w:color w:val="444444"/>
            <w:sz w:val="24"/>
            <w:szCs w:val="24"/>
            <w:lang w:eastAsia="es-ES"/>
          </w:rPr>
          <w:t>criptografiarlo</w:t>
        </w:r>
        <w:proofErr w:type="spellEnd"/>
        <w:r w:rsidRPr="00373AC6">
          <w:rPr>
            <w:rFonts w:ascii="Raleway" w:eastAsia="Times New Roman" w:hAnsi="Raleway" w:cs="Times New Roman"/>
            <w:color w:val="444444"/>
            <w:sz w:val="24"/>
            <w:szCs w:val="24"/>
            <w:lang w:eastAsia="es-ES"/>
          </w:rPr>
          <w:t>, José envía el mensaje a María, a través de Internet.</w:t>
        </w:r>
      </w:ins>
    </w:p>
    <w:p w:rsidR="00373AC6" w:rsidRPr="00373AC6" w:rsidRDefault="00373AC6" w:rsidP="00373AC6">
      <w:pPr>
        <w:numPr>
          <w:ilvl w:val="0"/>
          <w:numId w:val="2"/>
        </w:numPr>
        <w:spacing w:after="0" w:line="240" w:lineRule="auto"/>
        <w:ind w:left="0"/>
        <w:textAlignment w:val="baseline"/>
        <w:rPr>
          <w:ins w:id="49" w:author="Unknown"/>
          <w:rFonts w:ascii="Raleway" w:eastAsia="Times New Roman" w:hAnsi="Raleway" w:cs="Times New Roman"/>
          <w:color w:val="444444"/>
          <w:sz w:val="24"/>
          <w:szCs w:val="24"/>
          <w:lang w:eastAsia="es-ES"/>
        </w:rPr>
      </w:pPr>
      <w:ins w:id="50" w:author="Unknown">
        <w:r w:rsidRPr="00373AC6">
          <w:rPr>
            <w:rFonts w:ascii="Raleway" w:eastAsia="Times New Roman" w:hAnsi="Raleway" w:cs="Times New Roman"/>
            <w:color w:val="444444"/>
            <w:sz w:val="24"/>
            <w:szCs w:val="24"/>
            <w:lang w:eastAsia="es-ES"/>
          </w:rPr>
          <w:t>María recibe y decodifica el mensaje, utilizando su llave privada, que es sólo de su conocimiento.</w:t>
        </w:r>
      </w:ins>
    </w:p>
    <w:p w:rsidR="00373AC6" w:rsidRPr="00373AC6" w:rsidRDefault="00373AC6" w:rsidP="00373AC6">
      <w:pPr>
        <w:numPr>
          <w:ilvl w:val="0"/>
          <w:numId w:val="2"/>
        </w:numPr>
        <w:spacing w:after="0" w:line="240" w:lineRule="auto"/>
        <w:ind w:left="0"/>
        <w:textAlignment w:val="baseline"/>
        <w:rPr>
          <w:ins w:id="51" w:author="Unknown"/>
          <w:rFonts w:ascii="Raleway" w:eastAsia="Times New Roman" w:hAnsi="Raleway" w:cs="Times New Roman"/>
          <w:color w:val="444444"/>
          <w:sz w:val="24"/>
          <w:szCs w:val="24"/>
          <w:lang w:eastAsia="es-ES"/>
        </w:rPr>
      </w:pPr>
      <w:ins w:id="52" w:author="Unknown">
        <w:r w:rsidRPr="00373AC6">
          <w:rPr>
            <w:rFonts w:ascii="Raleway" w:eastAsia="Times New Roman" w:hAnsi="Raleway" w:cs="Times New Roman"/>
            <w:color w:val="444444"/>
            <w:sz w:val="24"/>
            <w:szCs w:val="24"/>
            <w:lang w:eastAsia="es-ES"/>
          </w:rPr>
          <w:t>Si María quisiera responder el mensaje, deberá realizar el mismo procedimiento, pero utilizando la llave pública de José.</w:t>
        </w:r>
      </w:ins>
    </w:p>
    <w:p w:rsidR="00373AC6" w:rsidRPr="00373AC6" w:rsidRDefault="00373AC6" w:rsidP="00373AC6">
      <w:pPr>
        <w:spacing w:after="0" w:line="240" w:lineRule="auto"/>
        <w:textAlignment w:val="baseline"/>
        <w:rPr>
          <w:ins w:id="53" w:author="Unknown"/>
          <w:rFonts w:ascii="Raleway" w:eastAsia="Times New Roman" w:hAnsi="Raleway" w:cs="Times New Roman"/>
          <w:color w:val="444444"/>
          <w:sz w:val="24"/>
          <w:szCs w:val="24"/>
          <w:lang w:eastAsia="es-ES"/>
        </w:rPr>
      </w:pPr>
      <w:ins w:id="54" w:author="Unknown">
        <w:r w:rsidRPr="00373AC6">
          <w:rPr>
            <w:rFonts w:ascii="Raleway" w:eastAsia="Times New Roman" w:hAnsi="Raleway" w:cs="Times New Roman"/>
            <w:color w:val="444444"/>
            <w:sz w:val="24"/>
            <w:szCs w:val="24"/>
            <w:lang w:eastAsia="es-ES"/>
          </w:rPr>
          <w:t>A pesar de que este método tiene un desempeño muy inferior en relación al tiempo de procesamiento, comparado al </w:t>
        </w:r>
        <w:r w:rsidRPr="00373AC6">
          <w:rPr>
            <w:rFonts w:ascii="inherit" w:eastAsia="Times New Roman" w:hAnsi="inherit" w:cs="Times New Roman"/>
            <w:b/>
            <w:bCs/>
            <w:color w:val="444444"/>
            <w:sz w:val="24"/>
            <w:szCs w:val="24"/>
            <w:bdr w:val="none" w:sz="0" w:space="0" w:color="auto" w:frame="1"/>
            <w:lang w:eastAsia="es-ES"/>
          </w:rPr>
          <w:t>método de criptografía de llave única,</w:t>
        </w:r>
        <w:r w:rsidRPr="00373AC6">
          <w:rPr>
            <w:rFonts w:ascii="Raleway" w:eastAsia="Times New Roman" w:hAnsi="Raleway" w:cs="Times New Roman"/>
            <w:color w:val="444444"/>
            <w:sz w:val="24"/>
            <w:szCs w:val="24"/>
            <w:lang w:eastAsia="es-ES"/>
          </w:rPr>
          <w:t> presenta como principal ventaja la libre distribución de llaves públicas, no necesitando de un medio seguro para que llaves sean combinadas con antelación.</w:t>
        </w:r>
      </w:ins>
    </w:p>
    <w:p w:rsidR="00373AC6" w:rsidRPr="00373AC6" w:rsidRDefault="00373AC6" w:rsidP="00373AC6">
      <w:pPr>
        <w:spacing w:after="0" w:line="240" w:lineRule="auto"/>
        <w:textAlignment w:val="baseline"/>
        <w:outlineLvl w:val="1"/>
        <w:rPr>
          <w:ins w:id="55" w:author="Unknown"/>
          <w:rFonts w:ascii="Raleway" w:eastAsia="Times New Roman" w:hAnsi="Raleway" w:cs="Times New Roman"/>
          <w:b/>
          <w:bCs/>
          <w:color w:val="222222"/>
          <w:sz w:val="36"/>
          <w:szCs w:val="36"/>
          <w:lang w:eastAsia="es-ES"/>
        </w:rPr>
      </w:pPr>
      <w:ins w:id="56" w:author="Unknown">
        <w:r w:rsidRPr="00373AC6">
          <w:rPr>
            <w:rFonts w:ascii="inherit" w:eastAsia="Times New Roman" w:hAnsi="inherit" w:cs="Times New Roman"/>
            <w:b/>
            <w:bCs/>
            <w:color w:val="222222"/>
            <w:sz w:val="36"/>
            <w:szCs w:val="36"/>
            <w:bdr w:val="none" w:sz="0" w:space="0" w:color="auto" w:frame="1"/>
            <w:lang w:eastAsia="es-ES"/>
          </w:rPr>
          <w:t>¿Qué es firma digital?</w:t>
        </w:r>
      </w:ins>
    </w:p>
    <w:p w:rsidR="00373AC6" w:rsidRPr="00373AC6" w:rsidRDefault="00373AC6" w:rsidP="00373AC6">
      <w:pPr>
        <w:spacing w:after="0" w:line="240" w:lineRule="auto"/>
        <w:textAlignment w:val="baseline"/>
        <w:rPr>
          <w:ins w:id="57" w:author="Unknown"/>
          <w:rFonts w:ascii="Raleway" w:eastAsia="Times New Roman" w:hAnsi="Raleway" w:cs="Times New Roman"/>
          <w:color w:val="444444"/>
          <w:sz w:val="24"/>
          <w:szCs w:val="24"/>
          <w:lang w:eastAsia="es-ES"/>
        </w:rPr>
      </w:pPr>
      <w:ins w:id="58" w:author="Unknown">
        <w:r w:rsidRPr="00373AC6">
          <w:rPr>
            <w:rFonts w:ascii="Raleway" w:eastAsia="Times New Roman" w:hAnsi="Raleway" w:cs="Times New Roman"/>
            <w:color w:val="444444"/>
            <w:sz w:val="24"/>
            <w:szCs w:val="24"/>
            <w:lang w:eastAsia="es-ES"/>
          </w:rPr>
          <w:t>La firma digital consiste en la creación de un código, a través de la utilización de una llave privada, de modo que la persona o entidad que recibe un mensaje conteniendo este código pueda </w:t>
        </w:r>
        <w:r w:rsidRPr="00373AC6">
          <w:rPr>
            <w:rFonts w:ascii="inherit" w:eastAsia="Times New Roman" w:hAnsi="inherit" w:cs="Times New Roman"/>
            <w:b/>
            <w:bCs/>
            <w:color w:val="444444"/>
            <w:sz w:val="24"/>
            <w:szCs w:val="24"/>
            <w:bdr w:val="none" w:sz="0" w:space="0" w:color="auto" w:frame="1"/>
            <w:lang w:eastAsia="es-ES"/>
          </w:rPr>
          <w:t>verificar si el remitente es quien dice ser</w:t>
        </w:r>
        <w:r w:rsidRPr="00373AC6">
          <w:rPr>
            <w:rFonts w:ascii="Raleway" w:eastAsia="Times New Roman" w:hAnsi="Raleway" w:cs="Times New Roman"/>
            <w:color w:val="444444"/>
            <w:sz w:val="24"/>
            <w:szCs w:val="24"/>
            <w:lang w:eastAsia="es-ES"/>
          </w:rPr>
          <w:t> e identificar cualquier mensaje que pueda haber sido modificado.</w:t>
        </w:r>
      </w:ins>
    </w:p>
    <w:p w:rsidR="00373AC6" w:rsidRPr="00373AC6" w:rsidRDefault="00373AC6" w:rsidP="00373AC6">
      <w:pPr>
        <w:spacing w:after="0" w:line="240" w:lineRule="auto"/>
        <w:textAlignment w:val="baseline"/>
        <w:rPr>
          <w:ins w:id="59" w:author="Unknown"/>
          <w:rFonts w:ascii="Raleway" w:eastAsia="Times New Roman" w:hAnsi="Raleway" w:cs="Times New Roman"/>
          <w:color w:val="444444"/>
          <w:sz w:val="24"/>
          <w:szCs w:val="24"/>
          <w:lang w:eastAsia="es-ES"/>
        </w:rPr>
      </w:pPr>
      <w:r>
        <w:rPr>
          <w:rFonts w:ascii="Raleway" w:eastAsia="Times New Roman" w:hAnsi="Raleway" w:cs="Times New Roman"/>
          <w:noProof/>
          <w:color w:val="515151"/>
          <w:sz w:val="24"/>
          <w:szCs w:val="24"/>
          <w:bdr w:val="none" w:sz="0" w:space="0" w:color="auto" w:frame="1"/>
          <w:lang w:eastAsia="es-ES"/>
        </w:rPr>
        <w:lastRenderedPageBreak/>
        <w:drawing>
          <wp:inline distT="0" distB="0" distL="0" distR="0">
            <wp:extent cx="5238750" cy="3943350"/>
            <wp:effectExtent l="0" t="0" r="0" b="0"/>
            <wp:docPr id="4" name="Imagen 4" descr="https://tecnologia-informatica.com/wp-content/uploads/2018/02/que-es-criptografia-5.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nologia-informatica.com/wp-content/uploads/2018/02/que-es-criptografia-5.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373AC6" w:rsidRPr="00373AC6" w:rsidRDefault="00373AC6" w:rsidP="00373AC6">
      <w:pPr>
        <w:spacing w:after="0" w:line="240" w:lineRule="auto"/>
        <w:textAlignment w:val="baseline"/>
        <w:rPr>
          <w:ins w:id="60" w:author="Unknown"/>
          <w:rFonts w:ascii="Raleway" w:eastAsia="Times New Roman" w:hAnsi="Raleway" w:cs="Times New Roman"/>
          <w:color w:val="444444"/>
          <w:sz w:val="24"/>
          <w:szCs w:val="24"/>
          <w:lang w:eastAsia="es-ES"/>
        </w:rPr>
      </w:pPr>
      <w:ins w:id="61" w:author="Unknown">
        <w:r w:rsidRPr="00373AC6">
          <w:rPr>
            <w:rFonts w:ascii="Raleway" w:eastAsia="Times New Roman" w:hAnsi="Raleway" w:cs="Times New Roman"/>
            <w:color w:val="444444"/>
            <w:sz w:val="24"/>
            <w:szCs w:val="24"/>
            <w:lang w:eastAsia="es-ES"/>
          </w:rPr>
          <w:t>De esta forma, es utilizado el </w:t>
        </w:r>
        <w:r w:rsidRPr="00373AC6">
          <w:rPr>
            <w:rFonts w:ascii="inherit" w:eastAsia="Times New Roman" w:hAnsi="inherit" w:cs="Times New Roman"/>
            <w:b/>
            <w:bCs/>
            <w:color w:val="444444"/>
            <w:sz w:val="24"/>
            <w:szCs w:val="24"/>
            <w:bdr w:val="none" w:sz="0" w:space="0" w:color="auto" w:frame="1"/>
            <w:lang w:eastAsia="es-ES"/>
          </w:rPr>
          <w:t>método de criptografía de llaves pública y privada, </w:t>
        </w:r>
        <w:r w:rsidRPr="00373AC6">
          <w:rPr>
            <w:rFonts w:ascii="Raleway" w:eastAsia="Times New Roman" w:hAnsi="Raleway" w:cs="Times New Roman"/>
            <w:color w:val="444444"/>
            <w:sz w:val="24"/>
            <w:szCs w:val="24"/>
            <w:lang w:eastAsia="es-ES"/>
          </w:rPr>
          <w:t>pero en un proceso inverso al presentado en el ejemplo anterior.</w:t>
        </w:r>
      </w:ins>
    </w:p>
    <w:p w:rsidR="00373AC6" w:rsidRPr="00373AC6" w:rsidRDefault="00373AC6" w:rsidP="00373AC6">
      <w:pPr>
        <w:spacing w:after="0" w:line="240" w:lineRule="auto"/>
        <w:textAlignment w:val="baseline"/>
        <w:rPr>
          <w:ins w:id="62" w:author="Unknown"/>
          <w:rFonts w:ascii="Raleway" w:eastAsia="Times New Roman" w:hAnsi="Raleway" w:cs="Times New Roman"/>
          <w:color w:val="444444"/>
          <w:sz w:val="24"/>
          <w:szCs w:val="24"/>
          <w:lang w:eastAsia="es-ES"/>
        </w:rPr>
      </w:pPr>
      <w:ins w:id="63" w:author="Unknown">
        <w:r w:rsidRPr="00373AC6">
          <w:rPr>
            <w:rFonts w:ascii="Raleway" w:eastAsia="Times New Roman" w:hAnsi="Raleway" w:cs="Times New Roman"/>
            <w:color w:val="444444"/>
            <w:sz w:val="24"/>
            <w:szCs w:val="24"/>
            <w:lang w:eastAsia="es-ES"/>
          </w:rPr>
          <w:t>Si José quisiera enviar un mensaje suscrito a María, él codificará un mensaje con su llave privada. </w:t>
        </w:r>
        <w:r w:rsidRPr="00373AC6">
          <w:rPr>
            <w:rFonts w:ascii="inherit" w:eastAsia="Times New Roman" w:hAnsi="inherit" w:cs="Times New Roman"/>
            <w:b/>
            <w:bCs/>
            <w:color w:val="444444"/>
            <w:sz w:val="24"/>
            <w:szCs w:val="24"/>
            <w:bdr w:val="none" w:sz="0" w:space="0" w:color="auto" w:frame="1"/>
            <w:lang w:eastAsia="es-ES"/>
          </w:rPr>
          <w:t>En este proceso será generada una firma digital,</w:t>
        </w:r>
        <w:r w:rsidRPr="00373AC6">
          <w:rPr>
            <w:rFonts w:ascii="Raleway" w:eastAsia="Times New Roman" w:hAnsi="Raleway" w:cs="Times New Roman"/>
            <w:color w:val="444444"/>
            <w:sz w:val="24"/>
            <w:szCs w:val="24"/>
            <w:lang w:eastAsia="es-ES"/>
          </w:rPr>
          <w:t> que será añadida al mensaje enviado a María. Al recibir el mensaje, María utilizará la llave pública de José para decodificar el mensaje. En este proceso será generada una segunda firma digital, que será comparada con la primera. Si las firmas fueran idénticas, María tendrá certeza de que el remitente del mensaje fue José y que el mensaje no fue modificado.</w:t>
        </w:r>
      </w:ins>
    </w:p>
    <w:p w:rsidR="00373AC6" w:rsidRPr="00373AC6" w:rsidRDefault="00373AC6" w:rsidP="00373AC6">
      <w:pPr>
        <w:spacing w:after="0" w:line="240" w:lineRule="auto"/>
        <w:textAlignment w:val="baseline"/>
        <w:rPr>
          <w:ins w:id="64" w:author="Unknown"/>
          <w:rFonts w:ascii="Raleway" w:eastAsia="Times New Roman" w:hAnsi="Raleway" w:cs="Times New Roman"/>
          <w:color w:val="444444"/>
          <w:sz w:val="24"/>
          <w:szCs w:val="24"/>
          <w:lang w:eastAsia="es-ES"/>
        </w:rPr>
      </w:pPr>
      <w:r>
        <w:rPr>
          <w:rFonts w:ascii="Raleway" w:eastAsia="Times New Roman" w:hAnsi="Raleway" w:cs="Times New Roman"/>
          <w:noProof/>
          <w:color w:val="515151"/>
          <w:sz w:val="24"/>
          <w:szCs w:val="24"/>
          <w:bdr w:val="none" w:sz="0" w:space="0" w:color="auto" w:frame="1"/>
          <w:lang w:eastAsia="es-ES"/>
        </w:rPr>
        <w:lastRenderedPageBreak/>
        <w:drawing>
          <wp:inline distT="0" distB="0" distL="0" distR="0">
            <wp:extent cx="5238750" cy="3943350"/>
            <wp:effectExtent l="0" t="0" r="0" b="0"/>
            <wp:docPr id="3" name="Imagen 3" descr="https://tecnologia-informatica.com/wp-content/uploads/2018/02/que-es-criptografia-6.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cnologia-informatica.com/wp-content/uploads/2018/02/que-es-criptografia-6.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373AC6" w:rsidRPr="00373AC6" w:rsidRDefault="00373AC6" w:rsidP="00373AC6">
      <w:pPr>
        <w:spacing w:after="0" w:line="240" w:lineRule="auto"/>
        <w:textAlignment w:val="baseline"/>
        <w:rPr>
          <w:ins w:id="65" w:author="Unknown"/>
          <w:rFonts w:ascii="Raleway" w:eastAsia="Times New Roman" w:hAnsi="Raleway" w:cs="Times New Roman"/>
          <w:color w:val="444444"/>
          <w:sz w:val="24"/>
          <w:szCs w:val="24"/>
          <w:lang w:eastAsia="es-ES"/>
        </w:rPr>
      </w:pPr>
      <w:ins w:id="66" w:author="Unknown">
        <w:r w:rsidRPr="00373AC6">
          <w:rPr>
            <w:rFonts w:ascii="Raleway" w:eastAsia="Times New Roman" w:hAnsi="Raleway" w:cs="Times New Roman"/>
            <w:color w:val="444444"/>
            <w:sz w:val="24"/>
            <w:szCs w:val="24"/>
            <w:lang w:eastAsia="es-ES"/>
          </w:rPr>
          <w:t>Es importante resaltar que la seguridad del método se basa en el hecho de que la llave privada es conocida sólo por su dueño. También es importante resaltar que </w:t>
        </w:r>
        <w:r w:rsidRPr="00373AC6">
          <w:rPr>
            <w:rFonts w:ascii="Raleway" w:eastAsia="Times New Roman" w:hAnsi="Raleway" w:cs="Times New Roman"/>
            <w:color w:val="444444"/>
            <w:sz w:val="24"/>
            <w:szCs w:val="24"/>
            <w:lang w:eastAsia="es-ES"/>
          </w:rPr>
          <w:fldChar w:fldCharType="begin"/>
        </w:r>
        <w:r w:rsidRPr="00373AC6">
          <w:rPr>
            <w:rFonts w:ascii="Raleway" w:eastAsia="Times New Roman" w:hAnsi="Raleway" w:cs="Times New Roman"/>
            <w:color w:val="444444"/>
            <w:sz w:val="24"/>
            <w:szCs w:val="24"/>
            <w:lang w:eastAsia="es-ES"/>
          </w:rPr>
          <w:instrText xml:space="preserve"> HYPERLINK "https://tecnologia-informatica.com/virus-ransomware/" </w:instrText>
        </w:r>
        <w:r w:rsidRPr="00373AC6">
          <w:rPr>
            <w:rFonts w:ascii="Raleway" w:eastAsia="Times New Roman" w:hAnsi="Raleway" w:cs="Times New Roman"/>
            <w:color w:val="444444"/>
            <w:sz w:val="24"/>
            <w:szCs w:val="24"/>
            <w:lang w:eastAsia="es-ES"/>
          </w:rPr>
          <w:fldChar w:fldCharType="separate"/>
        </w:r>
        <w:r w:rsidRPr="00373AC6">
          <w:rPr>
            <w:rFonts w:ascii="Raleway" w:eastAsia="Times New Roman" w:hAnsi="Raleway" w:cs="Times New Roman"/>
            <w:color w:val="515151"/>
            <w:sz w:val="24"/>
            <w:szCs w:val="24"/>
            <w:u w:val="single"/>
            <w:bdr w:val="none" w:sz="0" w:space="0" w:color="auto" w:frame="1"/>
            <w:lang w:eastAsia="es-ES"/>
          </w:rPr>
          <w:t>el hecho de firmar un mensaje no significara un mensaje sigiloso.</w:t>
        </w:r>
        <w:r w:rsidRPr="00373AC6">
          <w:rPr>
            <w:rFonts w:ascii="Raleway" w:eastAsia="Times New Roman" w:hAnsi="Raleway" w:cs="Times New Roman"/>
            <w:color w:val="444444"/>
            <w:sz w:val="24"/>
            <w:szCs w:val="24"/>
            <w:lang w:eastAsia="es-ES"/>
          </w:rPr>
          <w:fldChar w:fldCharType="end"/>
        </w:r>
        <w:r w:rsidRPr="00373AC6">
          <w:rPr>
            <w:rFonts w:ascii="Raleway" w:eastAsia="Times New Roman" w:hAnsi="Raleway" w:cs="Times New Roman"/>
            <w:color w:val="444444"/>
            <w:sz w:val="24"/>
            <w:szCs w:val="24"/>
            <w:lang w:eastAsia="es-ES"/>
          </w:rPr>
          <w:t> Para el ejemplo anterior, si José quisiera firmar el mensaje y tener certeza de que sólo María tendrá acceso a su contenido, sería preciso codificarla con la llave pública de María, después de firmarla.</w:t>
        </w:r>
      </w:ins>
    </w:p>
    <w:p w:rsidR="00373AC6" w:rsidRPr="00373AC6" w:rsidRDefault="00373AC6" w:rsidP="00373AC6">
      <w:pPr>
        <w:spacing w:after="0" w:line="240" w:lineRule="auto"/>
        <w:textAlignment w:val="baseline"/>
        <w:outlineLvl w:val="1"/>
        <w:rPr>
          <w:ins w:id="67" w:author="Unknown"/>
          <w:rFonts w:ascii="Raleway" w:eastAsia="Times New Roman" w:hAnsi="Raleway" w:cs="Times New Roman"/>
          <w:b/>
          <w:bCs/>
          <w:color w:val="222222"/>
          <w:sz w:val="36"/>
          <w:szCs w:val="36"/>
          <w:lang w:eastAsia="es-ES"/>
        </w:rPr>
      </w:pPr>
      <w:ins w:id="68" w:author="Unknown">
        <w:r w:rsidRPr="00373AC6">
          <w:rPr>
            <w:rFonts w:ascii="inherit" w:eastAsia="Times New Roman" w:hAnsi="inherit" w:cs="Times New Roman"/>
            <w:b/>
            <w:bCs/>
            <w:color w:val="222222"/>
            <w:sz w:val="36"/>
            <w:szCs w:val="36"/>
            <w:bdr w:val="none" w:sz="0" w:space="0" w:color="auto" w:frame="1"/>
            <w:lang w:eastAsia="es-ES"/>
          </w:rPr>
          <w:t>Ejemplos de criptografía de llave única y de llaves pública y privada</w:t>
        </w:r>
      </w:ins>
    </w:p>
    <w:p w:rsidR="00373AC6" w:rsidRPr="00373AC6" w:rsidRDefault="00373AC6" w:rsidP="00373AC6">
      <w:pPr>
        <w:spacing w:after="0" w:line="240" w:lineRule="auto"/>
        <w:textAlignment w:val="baseline"/>
        <w:rPr>
          <w:ins w:id="69" w:author="Unknown"/>
          <w:rFonts w:ascii="Raleway" w:eastAsia="Times New Roman" w:hAnsi="Raleway" w:cs="Times New Roman"/>
          <w:color w:val="444444"/>
          <w:sz w:val="24"/>
          <w:szCs w:val="24"/>
          <w:lang w:eastAsia="es-ES"/>
        </w:rPr>
      </w:pPr>
      <w:ins w:id="70" w:author="Unknown">
        <w:r w:rsidRPr="00373AC6">
          <w:rPr>
            <w:rFonts w:ascii="Raleway" w:eastAsia="Times New Roman" w:hAnsi="Raleway" w:cs="Times New Roman"/>
            <w:color w:val="444444"/>
            <w:sz w:val="24"/>
            <w:szCs w:val="24"/>
            <w:lang w:eastAsia="es-ES"/>
          </w:rPr>
          <w:t>Ejemplos que combinan la </w:t>
        </w:r>
        <w:r w:rsidRPr="00373AC6">
          <w:rPr>
            <w:rFonts w:ascii="inherit" w:eastAsia="Times New Roman" w:hAnsi="inherit" w:cs="Times New Roman"/>
            <w:b/>
            <w:bCs/>
            <w:color w:val="444444"/>
            <w:sz w:val="24"/>
            <w:szCs w:val="24"/>
            <w:bdr w:val="none" w:sz="0" w:space="0" w:color="auto" w:frame="1"/>
            <w:lang w:eastAsia="es-ES"/>
          </w:rPr>
          <w:t>utilización de los métodos de criptografía de llave única y de llaves pública y privada </w:t>
        </w:r>
        <w:r w:rsidRPr="00373AC6">
          <w:rPr>
            <w:rFonts w:ascii="Raleway" w:eastAsia="Times New Roman" w:hAnsi="Raleway" w:cs="Times New Roman"/>
            <w:color w:val="444444"/>
            <w:sz w:val="24"/>
            <w:szCs w:val="24"/>
            <w:lang w:eastAsia="es-ES"/>
          </w:rPr>
          <w:t>son las conexiones seguras, establecidas entre el browser de un usuario y una web, en transacciones comerciales o bancarias vía Web.</w:t>
        </w:r>
      </w:ins>
    </w:p>
    <w:p w:rsidR="00373AC6" w:rsidRPr="00373AC6" w:rsidRDefault="00373AC6" w:rsidP="00373AC6">
      <w:pPr>
        <w:spacing w:after="0" w:line="240" w:lineRule="auto"/>
        <w:textAlignment w:val="baseline"/>
        <w:rPr>
          <w:ins w:id="71" w:author="Unknown"/>
          <w:rFonts w:ascii="Raleway" w:eastAsia="Times New Roman" w:hAnsi="Raleway" w:cs="Times New Roman"/>
          <w:color w:val="444444"/>
          <w:sz w:val="24"/>
          <w:szCs w:val="24"/>
          <w:lang w:eastAsia="es-ES"/>
        </w:rPr>
      </w:pPr>
      <w:ins w:id="72" w:author="Unknown">
        <w:r w:rsidRPr="00373AC6">
          <w:rPr>
            <w:rFonts w:ascii="Raleway" w:eastAsia="Times New Roman" w:hAnsi="Raleway" w:cs="Times New Roman"/>
            <w:color w:val="444444"/>
            <w:sz w:val="24"/>
            <w:szCs w:val="24"/>
            <w:lang w:eastAsia="es-ES"/>
          </w:rPr>
          <w:t>Estas conexiones seguras vía Web utilizan el método de criptografía de llave única, implementado por el protocolo </w:t>
        </w:r>
        <w:r w:rsidRPr="00373AC6">
          <w:rPr>
            <w:rFonts w:ascii="inherit" w:eastAsia="Times New Roman" w:hAnsi="inherit" w:cs="Times New Roman"/>
            <w:b/>
            <w:bCs/>
            <w:color w:val="444444"/>
            <w:sz w:val="24"/>
            <w:szCs w:val="24"/>
            <w:bdr w:val="none" w:sz="0" w:space="0" w:color="auto" w:frame="1"/>
            <w:lang w:eastAsia="es-ES"/>
          </w:rPr>
          <w:t>SSL (</w:t>
        </w:r>
        <w:proofErr w:type="spellStart"/>
        <w:r w:rsidRPr="00373AC6">
          <w:rPr>
            <w:rFonts w:ascii="inherit" w:eastAsia="Times New Roman" w:hAnsi="inherit" w:cs="Times New Roman"/>
            <w:b/>
            <w:bCs/>
            <w:color w:val="444444"/>
            <w:sz w:val="24"/>
            <w:szCs w:val="24"/>
            <w:bdr w:val="none" w:sz="0" w:space="0" w:color="auto" w:frame="1"/>
            <w:lang w:eastAsia="es-ES"/>
          </w:rPr>
          <w:t>Secure</w:t>
        </w:r>
        <w:proofErr w:type="spellEnd"/>
        <w:r w:rsidRPr="00373AC6">
          <w:rPr>
            <w:rFonts w:ascii="inherit" w:eastAsia="Times New Roman" w:hAnsi="inherit" w:cs="Times New Roman"/>
            <w:b/>
            <w:bCs/>
            <w:color w:val="444444"/>
            <w:sz w:val="24"/>
            <w:szCs w:val="24"/>
            <w:bdr w:val="none" w:sz="0" w:space="0" w:color="auto" w:frame="1"/>
            <w:lang w:eastAsia="es-ES"/>
          </w:rPr>
          <w:t xml:space="preserve"> Socket </w:t>
        </w:r>
        <w:proofErr w:type="spellStart"/>
        <w:r w:rsidRPr="00373AC6">
          <w:rPr>
            <w:rFonts w:ascii="inherit" w:eastAsia="Times New Roman" w:hAnsi="inherit" w:cs="Times New Roman"/>
            <w:b/>
            <w:bCs/>
            <w:color w:val="444444"/>
            <w:sz w:val="24"/>
            <w:szCs w:val="24"/>
            <w:bdr w:val="none" w:sz="0" w:space="0" w:color="auto" w:frame="1"/>
            <w:lang w:eastAsia="es-ES"/>
          </w:rPr>
          <w:t>Layer</w:t>
        </w:r>
        <w:proofErr w:type="spellEnd"/>
        <w:r w:rsidRPr="00373AC6">
          <w:rPr>
            <w:rFonts w:ascii="inherit" w:eastAsia="Times New Roman" w:hAnsi="inherit" w:cs="Times New Roman"/>
            <w:b/>
            <w:bCs/>
            <w:color w:val="444444"/>
            <w:sz w:val="24"/>
            <w:szCs w:val="24"/>
            <w:bdr w:val="none" w:sz="0" w:space="0" w:color="auto" w:frame="1"/>
            <w:lang w:eastAsia="es-ES"/>
          </w:rPr>
          <w:t>).</w:t>
        </w:r>
        <w:r w:rsidRPr="00373AC6">
          <w:rPr>
            <w:rFonts w:ascii="Raleway" w:eastAsia="Times New Roman" w:hAnsi="Raleway" w:cs="Times New Roman"/>
            <w:color w:val="444444"/>
            <w:sz w:val="24"/>
            <w:szCs w:val="24"/>
            <w:lang w:eastAsia="es-ES"/>
          </w:rPr>
          <w:t> El browser del usuario necesita informar a la web cual será la llave única utilizada en la conexión segura, antes de iniciar una transmisión de datos sigilosos.</w:t>
        </w:r>
      </w:ins>
    </w:p>
    <w:p w:rsidR="00373AC6" w:rsidRPr="00373AC6" w:rsidRDefault="00373AC6" w:rsidP="00373AC6">
      <w:pPr>
        <w:spacing w:after="0" w:line="240" w:lineRule="auto"/>
        <w:textAlignment w:val="baseline"/>
        <w:rPr>
          <w:ins w:id="73" w:author="Unknown"/>
          <w:rFonts w:ascii="Raleway" w:eastAsia="Times New Roman" w:hAnsi="Raleway" w:cs="Times New Roman"/>
          <w:color w:val="444444"/>
          <w:sz w:val="24"/>
          <w:szCs w:val="24"/>
          <w:lang w:eastAsia="es-ES"/>
        </w:rPr>
      </w:pPr>
      <w:ins w:id="74" w:author="Unknown">
        <w:r w:rsidRPr="00373AC6">
          <w:rPr>
            <w:rFonts w:ascii="Raleway" w:eastAsia="Times New Roman" w:hAnsi="Raleway" w:cs="Times New Roman"/>
            <w:color w:val="444444"/>
            <w:sz w:val="24"/>
            <w:szCs w:val="24"/>
            <w:lang w:eastAsia="es-ES"/>
          </w:rPr>
          <w:t>Para esto, el browser obtiene la llave pública del certificado de la institución que mantiene la web. Entonces, utiliza esta </w:t>
        </w:r>
        <w:r w:rsidRPr="00373AC6">
          <w:rPr>
            <w:rFonts w:ascii="inherit" w:eastAsia="Times New Roman" w:hAnsi="inherit" w:cs="Times New Roman"/>
            <w:b/>
            <w:bCs/>
            <w:color w:val="444444"/>
            <w:sz w:val="24"/>
            <w:szCs w:val="24"/>
            <w:bdr w:val="none" w:sz="0" w:space="0" w:color="auto" w:frame="1"/>
            <w:lang w:eastAsia="es-ES"/>
          </w:rPr>
          <w:t>llave pública para codificar y enviar un mensaje a la web,</w:t>
        </w:r>
        <w:r w:rsidRPr="00373AC6">
          <w:rPr>
            <w:rFonts w:ascii="Raleway" w:eastAsia="Times New Roman" w:hAnsi="Raleway" w:cs="Times New Roman"/>
            <w:color w:val="444444"/>
            <w:sz w:val="24"/>
            <w:szCs w:val="24"/>
            <w:lang w:eastAsia="es-ES"/>
          </w:rPr>
          <w:t> contiendo la llave única a ser utilizada en la conexión segura. La web utiliza su </w:t>
        </w:r>
        <w:r w:rsidRPr="00373AC6">
          <w:rPr>
            <w:rFonts w:ascii="inherit" w:eastAsia="Times New Roman" w:hAnsi="inherit" w:cs="Times New Roman"/>
            <w:b/>
            <w:bCs/>
            <w:color w:val="444444"/>
            <w:sz w:val="24"/>
            <w:szCs w:val="24"/>
            <w:bdr w:val="none" w:sz="0" w:space="0" w:color="auto" w:frame="1"/>
            <w:lang w:eastAsia="es-ES"/>
          </w:rPr>
          <w:t>llave privada para decodificar el mensaje </w:t>
        </w:r>
        <w:r w:rsidRPr="00373AC6">
          <w:rPr>
            <w:rFonts w:ascii="Raleway" w:eastAsia="Times New Roman" w:hAnsi="Raleway" w:cs="Times New Roman"/>
            <w:color w:val="444444"/>
            <w:sz w:val="24"/>
            <w:szCs w:val="24"/>
            <w:lang w:eastAsia="es-ES"/>
          </w:rPr>
          <w:t>e identificar la llave única que será utilizada.</w:t>
        </w:r>
      </w:ins>
    </w:p>
    <w:p w:rsidR="00373AC6" w:rsidRPr="00373AC6" w:rsidRDefault="00373AC6" w:rsidP="00373AC6">
      <w:pPr>
        <w:spacing w:after="0" w:line="240" w:lineRule="auto"/>
        <w:textAlignment w:val="baseline"/>
        <w:rPr>
          <w:ins w:id="75" w:author="Unknown"/>
          <w:rFonts w:ascii="Raleway" w:eastAsia="Times New Roman" w:hAnsi="Raleway" w:cs="Times New Roman"/>
          <w:color w:val="444444"/>
          <w:sz w:val="24"/>
          <w:szCs w:val="24"/>
          <w:lang w:eastAsia="es-ES"/>
        </w:rPr>
      </w:pPr>
      <w:ins w:id="76" w:author="Unknown">
        <w:r w:rsidRPr="00373AC6">
          <w:rPr>
            <w:rFonts w:ascii="Raleway" w:eastAsia="Times New Roman" w:hAnsi="Raleway" w:cs="Times New Roman"/>
            <w:color w:val="444444"/>
            <w:sz w:val="24"/>
            <w:szCs w:val="24"/>
            <w:lang w:eastAsia="es-ES"/>
          </w:rPr>
          <w:t>A partir de este punto, el browser del usuario y la web pueden transmitir informaciones, de forma sigilosa y segura, a través de la </w:t>
        </w:r>
        <w:r w:rsidRPr="00373AC6">
          <w:rPr>
            <w:rFonts w:ascii="inherit" w:eastAsia="Times New Roman" w:hAnsi="inherit" w:cs="Times New Roman"/>
            <w:b/>
            <w:bCs/>
            <w:color w:val="444444"/>
            <w:sz w:val="24"/>
            <w:szCs w:val="24"/>
            <w:bdr w:val="none" w:sz="0" w:space="0" w:color="auto" w:frame="1"/>
            <w:lang w:eastAsia="es-ES"/>
          </w:rPr>
          <w:t>utilización del método de criptografía de llave única.</w:t>
        </w:r>
        <w:r w:rsidRPr="00373AC6">
          <w:rPr>
            <w:rFonts w:ascii="Raleway" w:eastAsia="Times New Roman" w:hAnsi="Raleway" w:cs="Times New Roman"/>
            <w:color w:val="444444"/>
            <w:sz w:val="24"/>
            <w:szCs w:val="24"/>
            <w:lang w:eastAsia="es-ES"/>
          </w:rPr>
          <w:t> La llave única puede ser cambiada a intervalos de tiempo determinados, a través de la repetición de procedimientos descritos anteriormente, aumentando así el nivel de seguridad de todo el proceso.</w:t>
        </w:r>
      </w:ins>
    </w:p>
    <w:p w:rsidR="00373AC6" w:rsidRPr="00373AC6" w:rsidRDefault="00373AC6" w:rsidP="00373AC6">
      <w:pPr>
        <w:spacing w:after="0" w:line="240" w:lineRule="auto"/>
        <w:textAlignment w:val="baseline"/>
        <w:rPr>
          <w:ins w:id="77" w:author="Unknown"/>
          <w:rFonts w:ascii="Raleway" w:eastAsia="Times New Roman" w:hAnsi="Raleway" w:cs="Times New Roman"/>
          <w:color w:val="444444"/>
          <w:sz w:val="24"/>
          <w:szCs w:val="24"/>
          <w:lang w:eastAsia="es-ES"/>
        </w:rPr>
      </w:pPr>
      <w:r>
        <w:rPr>
          <w:rFonts w:ascii="Raleway" w:eastAsia="Times New Roman" w:hAnsi="Raleway" w:cs="Times New Roman"/>
          <w:noProof/>
          <w:color w:val="515151"/>
          <w:sz w:val="24"/>
          <w:szCs w:val="24"/>
          <w:bdr w:val="none" w:sz="0" w:space="0" w:color="auto" w:frame="1"/>
          <w:lang w:eastAsia="es-ES"/>
        </w:rPr>
        <w:lastRenderedPageBreak/>
        <w:drawing>
          <wp:inline distT="0" distB="0" distL="0" distR="0">
            <wp:extent cx="5238750" cy="3114675"/>
            <wp:effectExtent l="0" t="0" r="0" b="9525"/>
            <wp:docPr id="2" name="Imagen 2" descr="https://tecnologia-informatica.com/wp-content/uploads/2018/02/que-es-criptografia-7.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nologia-informatica.com/wp-content/uploads/2018/02/que-es-criptografia-7.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3114675"/>
                    </a:xfrm>
                    <a:prstGeom prst="rect">
                      <a:avLst/>
                    </a:prstGeom>
                    <a:noFill/>
                    <a:ln>
                      <a:noFill/>
                    </a:ln>
                  </pic:spPr>
                </pic:pic>
              </a:graphicData>
            </a:graphic>
          </wp:inline>
        </w:drawing>
      </w:r>
    </w:p>
    <w:p w:rsidR="00373AC6" w:rsidRPr="00373AC6" w:rsidRDefault="00373AC6" w:rsidP="00373AC6">
      <w:pPr>
        <w:spacing w:after="0" w:line="240" w:lineRule="auto"/>
        <w:textAlignment w:val="baseline"/>
        <w:outlineLvl w:val="1"/>
        <w:rPr>
          <w:ins w:id="78" w:author="Unknown"/>
          <w:rFonts w:ascii="Raleway" w:eastAsia="Times New Roman" w:hAnsi="Raleway" w:cs="Times New Roman"/>
          <w:b/>
          <w:bCs/>
          <w:color w:val="222222"/>
          <w:sz w:val="36"/>
          <w:szCs w:val="36"/>
          <w:lang w:eastAsia="es-ES"/>
        </w:rPr>
      </w:pPr>
      <w:ins w:id="79" w:author="Unknown">
        <w:r w:rsidRPr="00373AC6">
          <w:rPr>
            <w:rFonts w:ascii="inherit" w:eastAsia="Times New Roman" w:hAnsi="inherit" w:cs="Times New Roman"/>
            <w:b/>
            <w:bCs/>
            <w:color w:val="222222"/>
            <w:sz w:val="36"/>
            <w:szCs w:val="36"/>
            <w:bdr w:val="none" w:sz="0" w:space="0" w:color="auto" w:frame="1"/>
            <w:lang w:eastAsia="es-ES"/>
          </w:rPr>
          <w:t>¿Qué tamaño de llave criptográfica debe ser utilizado?</w:t>
        </w:r>
      </w:ins>
    </w:p>
    <w:p w:rsidR="00373AC6" w:rsidRPr="00373AC6" w:rsidRDefault="00373AC6" w:rsidP="00373AC6">
      <w:pPr>
        <w:spacing w:after="0" w:line="240" w:lineRule="auto"/>
        <w:textAlignment w:val="baseline"/>
        <w:rPr>
          <w:ins w:id="80" w:author="Unknown"/>
          <w:rFonts w:ascii="Raleway" w:eastAsia="Times New Roman" w:hAnsi="Raleway" w:cs="Times New Roman"/>
          <w:color w:val="444444"/>
          <w:sz w:val="24"/>
          <w:szCs w:val="24"/>
          <w:lang w:eastAsia="es-ES"/>
        </w:rPr>
      </w:pPr>
      <w:ins w:id="81" w:author="Unknown">
        <w:r w:rsidRPr="00373AC6">
          <w:rPr>
            <w:rFonts w:ascii="Raleway" w:eastAsia="Times New Roman" w:hAnsi="Raleway" w:cs="Times New Roman"/>
            <w:color w:val="444444"/>
            <w:sz w:val="24"/>
            <w:szCs w:val="24"/>
            <w:lang w:eastAsia="es-ES"/>
          </w:rPr>
          <w:t>Los </w:t>
        </w:r>
        <w:r w:rsidRPr="00373AC6">
          <w:rPr>
            <w:rFonts w:ascii="inherit" w:eastAsia="Times New Roman" w:hAnsi="inherit" w:cs="Times New Roman"/>
            <w:b/>
            <w:bCs/>
            <w:color w:val="444444"/>
            <w:sz w:val="24"/>
            <w:szCs w:val="24"/>
            <w:bdr w:val="none" w:sz="0" w:space="0" w:color="auto" w:frame="1"/>
            <w:lang w:eastAsia="es-ES"/>
          </w:rPr>
          <w:t>métodos de criptografía</w:t>
        </w:r>
        <w:r w:rsidRPr="00373AC6">
          <w:rPr>
            <w:rFonts w:ascii="Raleway" w:eastAsia="Times New Roman" w:hAnsi="Raleway" w:cs="Times New Roman"/>
            <w:color w:val="444444"/>
            <w:sz w:val="24"/>
            <w:szCs w:val="24"/>
            <w:lang w:eastAsia="es-ES"/>
          </w:rPr>
          <w:t> actualmente utilizados, y que presentan buenos niveles de seguridad, son públicamente conocidos y son seguros por la robustez de sus algoritmos y por el tamaño de las llaves que utilizan.</w:t>
        </w:r>
      </w:ins>
    </w:p>
    <w:p w:rsidR="00373AC6" w:rsidRPr="00373AC6" w:rsidRDefault="00373AC6" w:rsidP="00373AC6">
      <w:pPr>
        <w:spacing w:after="0" w:line="240" w:lineRule="auto"/>
        <w:textAlignment w:val="baseline"/>
        <w:rPr>
          <w:ins w:id="82" w:author="Unknown"/>
          <w:rFonts w:ascii="Raleway" w:eastAsia="Times New Roman" w:hAnsi="Raleway" w:cs="Times New Roman"/>
          <w:color w:val="444444"/>
          <w:sz w:val="24"/>
          <w:szCs w:val="24"/>
          <w:lang w:eastAsia="es-ES"/>
        </w:rPr>
      </w:pPr>
      <w:ins w:id="83" w:author="Unknown">
        <w:r w:rsidRPr="00373AC6">
          <w:rPr>
            <w:rFonts w:ascii="Raleway" w:eastAsia="Times New Roman" w:hAnsi="Raleway" w:cs="Times New Roman"/>
            <w:color w:val="444444"/>
            <w:sz w:val="24"/>
            <w:szCs w:val="24"/>
            <w:lang w:eastAsia="es-ES"/>
          </w:rPr>
          <w:t>Para que alguien descubra una llave necesita utilizar algún método de fuerza bruta, o sea, probar combinaciones de llaves hasta que la correcta sea descubierta. Por lo tanto,</w:t>
        </w:r>
        <w:r w:rsidRPr="00373AC6">
          <w:rPr>
            <w:rFonts w:ascii="inherit" w:eastAsia="Times New Roman" w:hAnsi="inherit" w:cs="Times New Roman"/>
            <w:b/>
            <w:bCs/>
            <w:color w:val="444444"/>
            <w:sz w:val="24"/>
            <w:szCs w:val="24"/>
            <w:bdr w:val="none" w:sz="0" w:space="0" w:color="auto" w:frame="1"/>
            <w:lang w:eastAsia="es-ES"/>
          </w:rPr>
          <w:t xml:space="preserve"> cuanto mayor sea la </w:t>
        </w:r>
        <w:proofErr w:type="spellStart"/>
        <w:r w:rsidRPr="00373AC6">
          <w:rPr>
            <w:rFonts w:ascii="inherit" w:eastAsia="Times New Roman" w:hAnsi="inherit" w:cs="Times New Roman"/>
            <w:b/>
            <w:bCs/>
            <w:color w:val="444444"/>
            <w:sz w:val="24"/>
            <w:szCs w:val="24"/>
            <w:bdr w:val="none" w:sz="0" w:space="0" w:color="auto" w:frame="1"/>
            <w:lang w:eastAsia="es-ES"/>
          </w:rPr>
          <w:t>llavecriptográfica</w:t>
        </w:r>
        <w:proofErr w:type="spellEnd"/>
        <w:r w:rsidRPr="00373AC6">
          <w:rPr>
            <w:rFonts w:ascii="inherit" w:eastAsia="Times New Roman" w:hAnsi="inherit" w:cs="Times New Roman"/>
            <w:b/>
            <w:bCs/>
            <w:color w:val="444444"/>
            <w:sz w:val="24"/>
            <w:szCs w:val="24"/>
            <w:bdr w:val="none" w:sz="0" w:space="0" w:color="auto" w:frame="1"/>
            <w:lang w:eastAsia="es-ES"/>
          </w:rPr>
          <w:t>, mayor será el número de combinaciones a probar, </w:t>
        </w:r>
        <w:r w:rsidRPr="00373AC6">
          <w:rPr>
            <w:rFonts w:ascii="Raleway" w:eastAsia="Times New Roman" w:hAnsi="Raleway" w:cs="Times New Roman"/>
            <w:color w:val="444444"/>
            <w:sz w:val="24"/>
            <w:szCs w:val="24"/>
            <w:lang w:eastAsia="es-ES"/>
          </w:rPr>
          <w:t>inviabilizando así el descubrimiento de una llave en un tiempo normal. Además de es</w:t>
        </w:r>
        <w:bookmarkStart w:id="84" w:name="_GoBack"/>
        <w:bookmarkEnd w:id="84"/>
        <w:r w:rsidRPr="00373AC6">
          <w:rPr>
            <w:rFonts w:ascii="Raleway" w:eastAsia="Times New Roman" w:hAnsi="Raleway" w:cs="Times New Roman"/>
            <w:color w:val="444444"/>
            <w:sz w:val="24"/>
            <w:szCs w:val="24"/>
            <w:lang w:eastAsia="es-ES"/>
          </w:rPr>
          <w:t>o, las llaves pueden ser cambiadas regularmente, haciendo los métodos de criptografía aún más seguros.</w:t>
        </w:r>
      </w:ins>
    </w:p>
    <w:p w:rsidR="00373AC6" w:rsidRPr="00373AC6" w:rsidRDefault="00373AC6" w:rsidP="00373AC6">
      <w:pPr>
        <w:spacing w:after="0" w:line="240" w:lineRule="auto"/>
        <w:textAlignment w:val="baseline"/>
        <w:rPr>
          <w:ins w:id="85" w:author="Unknown"/>
          <w:rFonts w:ascii="Raleway" w:eastAsia="Times New Roman" w:hAnsi="Raleway" w:cs="Times New Roman"/>
          <w:color w:val="444444"/>
          <w:sz w:val="24"/>
          <w:szCs w:val="24"/>
          <w:lang w:eastAsia="es-ES"/>
        </w:rPr>
      </w:pPr>
      <w:r>
        <w:rPr>
          <w:rFonts w:ascii="Raleway" w:eastAsia="Times New Roman" w:hAnsi="Raleway" w:cs="Times New Roman"/>
          <w:noProof/>
          <w:color w:val="515151"/>
          <w:sz w:val="24"/>
          <w:szCs w:val="24"/>
          <w:bdr w:val="none" w:sz="0" w:space="0" w:color="auto" w:frame="1"/>
          <w:lang w:eastAsia="es-ES"/>
        </w:rPr>
        <w:drawing>
          <wp:inline distT="0" distB="0" distL="0" distR="0">
            <wp:extent cx="5238750" cy="2943225"/>
            <wp:effectExtent l="0" t="0" r="0" b="9525"/>
            <wp:docPr id="1" name="Imagen 1" descr="https://tecnologia-informatica.com/wp-content/uploads/2018/02/que-es-criptografia-8.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cnologia-informatica.com/wp-content/uploads/2018/02/que-es-criptografia-8.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2943225"/>
                    </a:xfrm>
                    <a:prstGeom prst="rect">
                      <a:avLst/>
                    </a:prstGeom>
                    <a:noFill/>
                    <a:ln>
                      <a:noFill/>
                    </a:ln>
                  </pic:spPr>
                </pic:pic>
              </a:graphicData>
            </a:graphic>
          </wp:inline>
        </w:drawing>
      </w:r>
    </w:p>
    <w:p w:rsidR="00373AC6" w:rsidRPr="00373AC6" w:rsidRDefault="00373AC6" w:rsidP="00373AC6">
      <w:pPr>
        <w:spacing w:after="0" w:line="240" w:lineRule="auto"/>
        <w:textAlignment w:val="baseline"/>
        <w:rPr>
          <w:ins w:id="86" w:author="Unknown"/>
          <w:rFonts w:ascii="Raleway" w:eastAsia="Times New Roman" w:hAnsi="Raleway" w:cs="Times New Roman"/>
          <w:color w:val="444444"/>
          <w:sz w:val="24"/>
          <w:szCs w:val="24"/>
          <w:lang w:eastAsia="es-ES"/>
        </w:rPr>
      </w:pPr>
      <w:ins w:id="87" w:author="Unknown">
        <w:r w:rsidRPr="00373AC6">
          <w:rPr>
            <w:rFonts w:ascii="Raleway" w:eastAsia="Times New Roman" w:hAnsi="Raleway" w:cs="Times New Roman"/>
            <w:color w:val="444444"/>
            <w:sz w:val="24"/>
            <w:szCs w:val="24"/>
            <w:lang w:eastAsia="es-ES"/>
          </w:rPr>
          <w:t>Actualmente, para obtenerse un buen nivel de seguridad en la utilización de un método de criptografía de llave única, </w:t>
        </w:r>
        <w:r w:rsidRPr="00373AC6">
          <w:rPr>
            <w:rFonts w:ascii="inherit" w:eastAsia="Times New Roman" w:hAnsi="inherit" w:cs="Times New Roman"/>
            <w:b/>
            <w:bCs/>
            <w:color w:val="444444"/>
            <w:sz w:val="24"/>
            <w:szCs w:val="24"/>
            <w:bdr w:val="none" w:sz="0" w:space="0" w:color="auto" w:frame="1"/>
            <w:lang w:eastAsia="es-ES"/>
          </w:rPr>
          <w:t>es aconsejable utilizar llaves de un mínimo de 128 bits.</w:t>
        </w:r>
        <w:r w:rsidRPr="00373AC6">
          <w:rPr>
            <w:rFonts w:ascii="Raleway" w:eastAsia="Times New Roman" w:hAnsi="Raleway" w:cs="Times New Roman"/>
            <w:color w:val="444444"/>
            <w:sz w:val="24"/>
            <w:szCs w:val="24"/>
            <w:lang w:eastAsia="es-ES"/>
          </w:rPr>
          <w:t> Y para el método de criptografía de llaves pública y privada es aconsejable utilizar </w:t>
        </w:r>
        <w:r w:rsidRPr="00373AC6">
          <w:rPr>
            <w:rFonts w:ascii="inherit" w:eastAsia="Times New Roman" w:hAnsi="inherit" w:cs="Times New Roman"/>
            <w:b/>
            <w:bCs/>
            <w:color w:val="444444"/>
            <w:sz w:val="24"/>
            <w:szCs w:val="24"/>
            <w:bdr w:val="none" w:sz="0" w:space="0" w:color="auto" w:frame="1"/>
            <w:lang w:eastAsia="es-ES"/>
          </w:rPr>
          <w:t>llaves de 2048 bits, </w:t>
        </w:r>
        <w:r w:rsidRPr="00373AC6">
          <w:rPr>
            <w:rFonts w:ascii="Raleway" w:eastAsia="Times New Roman" w:hAnsi="Raleway" w:cs="Times New Roman"/>
            <w:color w:val="444444"/>
            <w:sz w:val="24"/>
            <w:szCs w:val="24"/>
            <w:lang w:eastAsia="es-ES"/>
          </w:rPr>
          <w:t>siendo el mínimo aceptable de 1024 bits.</w:t>
        </w:r>
      </w:ins>
    </w:p>
    <w:p w:rsidR="00373AC6" w:rsidRPr="00373AC6" w:rsidRDefault="00373AC6" w:rsidP="00373AC6">
      <w:pPr>
        <w:spacing w:after="0" w:line="240" w:lineRule="auto"/>
        <w:textAlignment w:val="baseline"/>
        <w:rPr>
          <w:ins w:id="88" w:author="Unknown"/>
          <w:rFonts w:ascii="Raleway" w:eastAsia="Times New Roman" w:hAnsi="Raleway" w:cs="Times New Roman"/>
          <w:color w:val="444444"/>
          <w:sz w:val="24"/>
          <w:szCs w:val="24"/>
          <w:lang w:eastAsia="es-ES"/>
        </w:rPr>
      </w:pPr>
      <w:ins w:id="89" w:author="Unknown">
        <w:r w:rsidRPr="00373AC6">
          <w:rPr>
            <w:rFonts w:ascii="Raleway" w:eastAsia="Times New Roman" w:hAnsi="Raleway" w:cs="Times New Roman"/>
            <w:color w:val="444444"/>
            <w:sz w:val="24"/>
            <w:szCs w:val="24"/>
            <w:lang w:eastAsia="es-ES"/>
          </w:rPr>
          <w:lastRenderedPageBreak/>
          <w:t>Dependiendo para los fines para los cuales los métodos criptográficos serán utilizados, se debe considerar la utilización de llaves mayores: </w:t>
        </w:r>
        <w:r w:rsidRPr="00373AC6">
          <w:rPr>
            <w:rFonts w:ascii="inherit" w:eastAsia="Times New Roman" w:hAnsi="inherit" w:cs="Times New Roman"/>
            <w:b/>
            <w:bCs/>
            <w:color w:val="444444"/>
            <w:sz w:val="24"/>
            <w:szCs w:val="24"/>
            <w:bdr w:val="none" w:sz="0" w:space="0" w:color="auto" w:frame="1"/>
            <w:lang w:eastAsia="es-ES"/>
          </w:rPr>
          <w:t>256 o 512 bits para llave única y 4096 o 8192 bits para llaves pública y privada.</w:t>
        </w:r>
      </w:ins>
    </w:p>
    <w:p w:rsidR="00373AC6" w:rsidRDefault="00373AC6" w:rsidP="00373AC6"/>
    <w:sectPr w:rsidR="00373A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E7CC5"/>
    <w:multiLevelType w:val="multilevel"/>
    <w:tmpl w:val="A9628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164A03"/>
    <w:multiLevelType w:val="multilevel"/>
    <w:tmpl w:val="4934A8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85D"/>
    <w:rsid w:val="00373AC6"/>
    <w:rsid w:val="003B0D85"/>
    <w:rsid w:val="0049585D"/>
    <w:rsid w:val="006D7C14"/>
    <w:rsid w:val="008E05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73A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73AC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73AC6"/>
    <w:rPr>
      <w:color w:val="0000FF"/>
      <w:u w:val="single"/>
    </w:rPr>
  </w:style>
  <w:style w:type="character" w:customStyle="1" w:styleId="Ttulo1Car">
    <w:name w:val="Título 1 Car"/>
    <w:basedOn w:val="Fuentedeprrafopredeter"/>
    <w:link w:val="Ttulo1"/>
    <w:uiPriority w:val="9"/>
    <w:rsid w:val="00373AC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73AC6"/>
    <w:rPr>
      <w:rFonts w:ascii="Times New Roman" w:eastAsia="Times New Roman" w:hAnsi="Times New Roman" w:cs="Times New Roman"/>
      <w:b/>
      <w:bCs/>
      <w:sz w:val="36"/>
      <w:szCs w:val="36"/>
      <w:lang w:eastAsia="es-ES"/>
    </w:rPr>
  </w:style>
  <w:style w:type="paragraph" w:customStyle="1" w:styleId="toctitle">
    <w:name w:val="toc_title"/>
    <w:basedOn w:val="Normal"/>
    <w:rsid w:val="00373AC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toggle">
    <w:name w:val="toc_toggle"/>
    <w:basedOn w:val="Fuentedeprrafopredeter"/>
    <w:rsid w:val="00373AC6"/>
  </w:style>
  <w:style w:type="paragraph" w:styleId="NormalWeb">
    <w:name w:val="Normal (Web)"/>
    <w:basedOn w:val="Normal"/>
    <w:uiPriority w:val="99"/>
    <w:semiHidden/>
    <w:unhideWhenUsed/>
    <w:rsid w:val="00373AC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73AC6"/>
    <w:rPr>
      <w:b/>
      <w:bCs/>
    </w:rPr>
  </w:style>
  <w:style w:type="paragraph" w:styleId="Textodeglobo">
    <w:name w:val="Balloon Text"/>
    <w:basedOn w:val="Normal"/>
    <w:link w:val="TextodegloboCar"/>
    <w:uiPriority w:val="99"/>
    <w:semiHidden/>
    <w:unhideWhenUsed/>
    <w:rsid w:val="00373A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A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73A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73AC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73AC6"/>
    <w:rPr>
      <w:color w:val="0000FF"/>
      <w:u w:val="single"/>
    </w:rPr>
  </w:style>
  <w:style w:type="character" w:customStyle="1" w:styleId="Ttulo1Car">
    <w:name w:val="Título 1 Car"/>
    <w:basedOn w:val="Fuentedeprrafopredeter"/>
    <w:link w:val="Ttulo1"/>
    <w:uiPriority w:val="9"/>
    <w:rsid w:val="00373AC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73AC6"/>
    <w:rPr>
      <w:rFonts w:ascii="Times New Roman" w:eastAsia="Times New Roman" w:hAnsi="Times New Roman" w:cs="Times New Roman"/>
      <w:b/>
      <w:bCs/>
      <w:sz w:val="36"/>
      <w:szCs w:val="36"/>
      <w:lang w:eastAsia="es-ES"/>
    </w:rPr>
  </w:style>
  <w:style w:type="paragraph" w:customStyle="1" w:styleId="toctitle">
    <w:name w:val="toc_title"/>
    <w:basedOn w:val="Normal"/>
    <w:rsid w:val="00373AC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toggle">
    <w:name w:val="toc_toggle"/>
    <w:basedOn w:val="Fuentedeprrafopredeter"/>
    <w:rsid w:val="00373AC6"/>
  </w:style>
  <w:style w:type="paragraph" w:styleId="NormalWeb">
    <w:name w:val="Normal (Web)"/>
    <w:basedOn w:val="Normal"/>
    <w:uiPriority w:val="99"/>
    <w:semiHidden/>
    <w:unhideWhenUsed/>
    <w:rsid w:val="00373AC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73AC6"/>
    <w:rPr>
      <w:b/>
      <w:bCs/>
    </w:rPr>
  </w:style>
  <w:style w:type="paragraph" w:styleId="Textodeglobo">
    <w:name w:val="Balloon Text"/>
    <w:basedOn w:val="Normal"/>
    <w:link w:val="TextodegloboCar"/>
    <w:uiPriority w:val="99"/>
    <w:semiHidden/>
    <w:unhideWhenUsed/>
    <w:rsid w:val="00373A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A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856207">
      <w:bodyDiv w:val="1"/>
      <w:marLeft w:val="0"/>
      <w:marRight w:val="0"/>
      <w:marTop w:val="0"/>
      <w:marBottom w:val="0"/>
      <w:divBdr>
        <w:top w:val="none" w:sz="0" w:space="0" w:color="auto"/>
        <w:left w:val="none" w:sz="0" w:space="0" w:color="auto"/>
        <w:bottom w:val="none" w:sz="0" w:space="0" w:color="auto"/>
        <w:right w:val="none" w:sz="0" w:space="0" w:color="auto"/>
      </w:divBdr>
      <w:divsChild>
        <w:div w:id="1357468731">
          <w:marLeft w:val="0"/>
          <w:marRight w:val="0"/>
          <w:marTop w:val="0"/>
          <w:marBottom w:val="0"/>
          <w:divBdr>
            <w:top w:val="none" w:sz="0" w:space="0" w:color="auto"/>
            <w:left w:val="none" w:sz="0" w:space="0" w:color="auto"/>
            <w:bottom w:val="none" w:sz="0" w:space="0" w:color="auto"/>
            <w:right w:val="none" w:sz="0" w:space="0" w:color="auto"/>
          </w:divBdr>
          <w:divsChild>
            <w:div w:id="1906185880">
              <w:marLeft w:val="0"/>
              <w:marRight w:val="0"/>
              <w:marTop w:val="0"/>
              <w:marBottom w:val="0"/>
              <w:divBdr>
                <w:top w:val="none" w:sz="0" w:space="0" w:color="auto"/>
                <w:left w:val="none" w:sz="0" w:space="0" w:color="auto"/>
                <w:bottom w:val="none" w:sz="0" w:space="0" w:color="auto"/>
                <w:right w:val="none" w:sz="0" w:space="0" w:color="auto"/>
              </w:divBdr>
              <w:divsChild>
                <w:div w:id="422336167">
                  <w:marLeft w:val="0"/>
                  <w:marRight w:val="0"/>
                  <w:marTop w:val="0"/>
                  <w:marBottom w:val="0"/>
                  <w:divBdr>
                    <w:top w:val="none" w:sz="0" w:space="0" w:color="auto"/>
                    <w:left w:val="none" w:sz="0" w:space="0" w:color="auto"/>
                    <w:bottom w:val="none" w:sz="0" w:space="0" w:color="auto"/>
                    <w:right w:val="none" w:sz="0" w:space="0" w:color="auto"/>
                  </w:divBdr>
                </w:div>
                <w:div w:id="1889340843">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nologia-informatica.com/wp-content/uploads/2018/02/que-es-criptografia-2.jpg" TargetMode="External"/><Relationship Id="rId13" Type="http://schemas.openxmlformats.org/officeDocument/2006/relationships/image" Target="media/image4.jpeg"/><Relationship Id="rId18" Type="http://schemas.openxmlformats.org/officeDocument/2006/relationships/hyperlink" Target="https://tecnologia-informatica.com/wp-content/uploads/2018/02/que-es-criptografia-7.jpg" TargetMode="Externa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s://tecnologia-informatica.com/wp-content/uploads/2018/02/que-es-criptografia-4.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tecnologia-informatica.com/wp-content/uploads/2018/02/que-es-criptografia-6.jpg" TargetMode="External"/><Relationship Id="rId20" Type="http://schemas.openxmlformats.org/officeDocument/2006/relationships/hyperlink" Target="https://tecnologia-informatica.com/wp-content/uploads/2018/02/que-es-criptografia-8.jpg" TargetMode="External"/><Relationship Id="rId1" Type="http://schemas.openxmlformats.org/officeDocument/2006/relationships/numbering" Target="numbering.xml"/><Relationship Id="rId6" Type="http://schemas.openxmlformats.org/officeDocument/2006/relationships/hyperlink" Target="https://tecnologia-informatica.com/wp-content/uploads/2018/02/que-es-criptografia-1.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tecnologia-informatica.com/wp-content/uploads/2018/02/que-es-criptografia-3.jp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ecnologia-informatica.com/wp-content/uploads/2018/02/que-es-criptografia-5.jp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1414</Words>
  <Characters>7777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alumno-mañana</dc:creator>
  <cp:keywords/>
  <dc:description/>
  <cp:lastModifiedBy>alumno-mañana</cp:lastModifiedBy>
  <cp:revision>2</cp:revision>
  <dcterms:created xsi:type="dcterms:W3CDTF">2019-08-21T10:56:00Z</dcterms:created>
  <dcterms:modified xsi:type="dcterms:W3CDTF">2019-08-21T11:08:00Z</dcterms:modified>
</cp:coreProperties>
</file>