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7AF" w:rsidRPr="00493AE7" w:rsidRDefault="00E22F31" w:rsidP="00E22F31">
      <w:pPr>
        <w:rPr>
          <w:b/>
          <w:sz w:val="96"/>
          <w:u w:val="single"/>
        </w:rPr>
      </w:pPr>
      <w:r w:rsidRPr="00493AE7">
        <w:rPr>
          <w:noProof/>
          <w:u w:val="single"/>
          <w:lang w:eastAsia="es-ES"/>
        </w:rPr>
        <w:drawing>
          <wp:anchor distT="0" distB="0" distL="114300" distR="114300" simplePos="0" relativeHeight="251660288" behindDoc="0" locked="0" layoutInCell="1" allowOverlap="1" wp14:anchorId="436B0AD2" wp14:editId="7C8AF3C0">
            <wp:simplePos x="0" y="0"/>
            <wp:positionH relativeFrom="column">
              <wp:posOffset>4445</wp:posOffset>
            </wp:positionH>
            <wp:positionV relativeFrom="paragraph">
              <wp:posOffset>3213735</wp:posOffset>
            </wp:positionV>
            <wp:extent cx="6264000" cy="4175799"/>
            <wp:effectExtent l="0" t="0" r="3810" b="0"/>
            <wp:wrapSquare wrapText="bothSides"/>
            <wp:docPr id="10" name="Imagen 10" descr="Resultado de imagen de servidores locales gratu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sultado de imagen de servidores locales gratuit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000" cy="417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AE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3F98F" wp14:editId="0C499F1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2F31" w:rsidRPr="00E22F31" w:rsidRDefault="00E22F31" w:rsidP="00E22F31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22F31"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Estudio del Servidor local gratuito.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" filled="f" stroked="f">
                <v:fill o:detectmouseclick="t"/>
                <v:textbox style="mso-fit-shape-to-text:t">
                  <w:txbxContent>
                    <w:p w:rsidR="00E22F31" w:rsidRPr="00E22F31" w:rsidRDefault="00E22F31" w:rsidP="00E22F31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22F31"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Estudio del Servidor local gratuito.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3AE7">
        <w:rPr>
          <w:b/>
          <w:sz w:val="96"/>
          <w:u w:val="single"/>
        </w:rPr>
        <w:br w:type="page"/>
      </w:r>
    </w:p>
    <w:sdt>
      <w:sdtPr>
        <w:id w:val="891257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93AE7" w:rsidRDefault="00493AE7" w:rsidP="00493AE7">
          <w:pPr>
            <w:pStyle w:val="TtulodeTDC"/>
            <w:jc w:val="center"/>
          </w:pPr>
          <w:r>
            <w:t>Contenido</w:t>
          </w:r>
        </w:p>
        <w:p w:rsidR="00493AE7" w:rsidRDefault="00493AE7" w:rsidP="00493AE7">
          <w:pPr>
            <w:rPr>
              <w:lang w:eastAsia="es-ES"/>
            </w:rPr>
          </w:pPr>
        </w:p>
        <w:p w:rsidR="00493AE7" w:rsidRDefault="00493AE7" w:rsidP="00493AE7">
          <w:pPr>
            <w:rPr>
              <w:lang w:eastAsia="es-ES"/>
            </w:rPr>
          </w:pPr>
        </w:p>
        <w:p w:rsidR="00493AE7" w:rsidRPr="00493AE7" w:rsidRDefault="00493AE7" w:rsidP="00493AE7">
          <w:pPr>
            <w:rPr>
              <w:lang w:eastAsia="es-ES"/>
            </w:rPr>
          </w:pPr>
        </w:p>
        <w:p w:rsidR="00493AE7" w:rsidRDefault="00493AE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71390" w:history="1">
            <w:r w:rsidRPr="0033335A">
              <w:rPr>
                <w:rStyle w:val="Hipervnculo"/>
                <w:rFonts w:ascii="Arial" w:eastAsia="Times New Roman" w:hAnsi="Arial" w:cs="Arial"/>
                <w:b/>
                <w:bCs/>
                <w:noProof/>
                <w:bdr w:val="none" w:sz="0" w:space="0" w:color="auto" w:frame="1"/>
                <w:lang w:eastAsia="es-ES"/>
              </w:rPr>
              <w:t>Ventajas de un hosting gratuito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AE7" w:rsidRDefault="00493AE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7371391" w:history="1">
            <w:r w:rsidRPr="0033335A">
              <w:rPr>
                <w:rStyle w:val="Hipervnculo"/>
                <w:rFonts w:ascii="Arial" w:eastAsia="Times New Roman" w:hAnsi="Arial" w:cs="Arial"/>
                <w:b/>
                <w:bCs/>
                <w:noProof/>
                <w:bdr w:val="none" w:sz="0" w:space="0" w:color="auto" w:frame="1"/>
                <w:lang w:eastAsia="es-ES"/>
              </w:rPr>
              <w:t>Inconvenientes de un hosting gratuito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AE7" w:rsidRDefault="00493AE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7371392" w:history="1">
            <w:r w:rsidRPr="0033335A">
              <w:rPr>
                <w:rStyle w:val="Hipervnculo"/>
                <w:rFonts w:ascii="Arial" w:eastAsia="Times New Roman" w:hAnsi="Arial" w:cs="Arial"/>
                <w:b/>
                <w:bCs/>
                <w:noProof/>
                <w:bdr w:val="none" w:sz="0" w:space="0" w:color="auto" w:frame="1"/>
                <w:lang w:eastAsia="es-ES"/>
              </w:rPr>
              <w:t>Claves para elegir un hosting gratuito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AE7" w:rsidRDefault="00493AE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7371393" w:history="1">
            <w:r w:rsidRPr="0033335A">
              <w:rPr>
                <w:rStyle w:val="Hipervnculo"/>
                <w:rFonts w:ascii="Arial" w:eastAsia="Times New Roman" w:hAnsi="Arial" w:cs="Arial"/>
                <w:b/>
                <w:bCs/>
                <w:noProof/>
                <w:bdr w:val="none" w:sz="0" w:space="0" w:color="auto" w:frame="1"/>
                <w:lang w:eastAsia="es-ES"/>
              </w:rPr>
              <w:t>Los 5 mejores hostings gratuitos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AE7" w:rsidRDefault="00493AE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7371394" w:history="1">
            <w:r w:rsidRPr="0033335A">
              <w:rPr>
                <w:rStyle w:val="Hipervnculo"/>
                <w:rFonts w:ascii="Arial" w:eastAsia="Times New Roman" w:hAnsi="Arial" w:cs="Arial"/>
                <w:b/>
                <w:bCs/>
                <w:noProof/>
                <w:bdr w:val="none" w:sz="0" w:space="0" w:color="auto" w:frame="1"/>
                <w:lang w:eastAsia="es-ES"/>
              </w:rPr>
              <w:t>LucusHost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AE7" w:rsidRDefault="00493AE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7371395" w:history="1">
            <w:r w:rsidRPr="0033335A">
              <w:rPr>
                <w:rStyle w:val="Hipervnculo"/>
                <w:rFonts w:ascii="Arial" w:eastAsia="Times New Roman" w:hAnsi="Arial" w:cs="Arial"/>
                <w:b/>
                <w:bCs/>
                <w:noProof/>
                <w:bdr w:val="none" w:sz="0" w:space="0" w:color="auto" w:frame="1"/>
                <w:lang w:eastAsia="es-ES"/>
              </w:rPr>
              <w:t>000 WebHost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AE7" w:rsidRDefault="00493AE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7371396" w:history="1">
            <w:r w:rsidRPr="0033335A">
              <w:rPr>
                <w:rStyle w:val="Hipervnculo"/>
                <w:rFonts w:ascii="Arial" w:eastAsia="Times New Roman" w:hAnsi="Arial" w:cs="Arial"/>
                <w:b/>
                <w:bCs/>
                <w:noProof/>
                <w:bdr w:val="none" w:sz="0" w:space="0" w:color="auto" w:frame="1"/>
                <w:lang w:eastAsia="es-ES"/>
              </w:rPr>
              <w:t>X10Hosting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AE7" w:rsidRDefault="00493AE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7371397" w:history="1">
            <w:r w:rsidRPr="0033335A">
              <w:rPr>
                <w:rStyle w:val="Hipervnculo"/>
                <w:rFonts w:ascii="Arial" w:eastAsia="Times New Roman" w:hAnsi="Arial" w:cs="Arial"/>
                <w:b/>
                <w:bCs/>
                <w:noProof/>
                <w:bdr w:val="none" w:sz="0" w:space="0" w:color="auto" w:frame="1"/>
                <w:lang w:eastAsia="es-ES"/>
              </w:rPr>
              <w:t>AwardSpace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AE7" w:rsidRDefault="00493AE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7371398" w:history="1">
            <w:r w:rsidRPr="0033335A">
              <w:rPr>
                <w:rStyle w:val="Hipervnculo"/>
                <w:rFonts w:ascii="Arial" w:eastAsia="Times New Roman" w:hAnsi="Arial" w:cs="Arial"/>
                <w:b/>
                <w:bCs/>
                <w:noProof/>
                <w:bdr w:val="none" w:sz="0" w:space="0" w:color="auto" w:frame="1"/>
                <w:lang w:eastAsia="es-ES"/>
              </w:rPr>
              <w:t>Free 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AE7" w:rsidRDefault="00493AE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7371399" w:history="1">
            <w:r w:rsidRPr="0033335A">
              <w:rPr>
                <w:rStyle w:val="Hipervnculo"/>
                <w:rFonts w:ascii="Arial" w:eastAsia="Times New Roman" w:hAnsi="Arial" w:cs="Arial"/>
                <w:b/>
                <w:bCs/>
                <w:noProof/>
                <w:bdr w:val="none" w:sz="0" w:space="0" w:color="auto" w:frame="1"/>
                <w:lang w:eastAsia="es-ES"/>
              </w:rPr>
              <w:t>Alojamiento web gratuito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AE7" w:rsidRDefault="00493AE7">
          <w:r>
            <w:rPr>
              <w:b/>
              <w:bCs/>
            </w:rPr>
            <w:fldChar w:fldCharType="end"/>
          </w:r>
        </w:p>
      </w:sdtContent>
    </w:sdt>
    <w:p w:rsidR="00493AE7" w:rsidRDefault="00493AE7">
      <w:pPr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  <w:lang w:eastAsia="es-ES"/>
        </w:rPr>
      </w:pPr>
    </w:p>
    <w:p w:rsidR="00493AE7" w:rsidRDefault="00493AE7">
      <w:pPr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  <w:lang w:eastAsia="es-ES"/>
        </w:rPr>
      </w:pPr>
    </w:p>
    <w:p w:rsidR="00493AE7" w:rsidRDefault="00493AE7">
      <w:pPr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  <w:lang w:eastAsia="es-ES"/>
        </w:rPr>
      </w:pPr>
    </w:p>
    <w:p w:rsidR="00493AE7" w:rsidRDefault="00493AE7">
      <w:pPr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  <w:lang w:eastAsia="es-ES"/>
        </w:rPr>
        <w:br w:type="page"/>
      </w:r>
    </w:p>
    <w:p w:rsidR="00E82D02" w:rsidRPr="00E82D02" w:rsidRDefault="00E82D02" w:rsidP="00E82D02">
      <w:pPr>
        <w:spacing w:after="0" w:line="240" w:lineRule="auto"/>
        <w:rPr>
          <w:rFonts w:ascii="Arial" w:eastAsia="Times New Roman" w:hAnsi="Arial" w:cs="Arial"/>
          <w:sz w:val="26"/>
          <w:szCs w:val="26"/>
          <w:u w:val="single"/>
          <w:lang w:eastAsia="es-ES"/>
        </w:rPr>
      </w:pPr>
      <w:r w:rsidRPr="00E82D02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  <w:lang w:eastAsia="es-ES"/>
        </w:rPr>
        <w:lastRenderedPageBreak/>
        <w:t xml:space="preserve">El proveedor de </w:t>
      </w:r>
      <w:proofErr w:type="spellStart"/>
      <w:r w:rsidRPr="00E82D02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  <w:lang w:eastAsia="es-ES"/>
        </w:rPr>
        <w:t>hosting</w:t>
      </w:r>
      <w:proofErr w:type="spellEnd"/>
      <w:r w:rsidRPr="00E82D02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  <w:lang w:eastAsia="es-ES"/>
        </w:rPr>
        <w:t xml:space="preserve"> es uno de los pilares fundamentales de un proyecto web. Es recomendable comprar un hospedaje, sin embargo, puede que no tengas presupuesto y prefieras optar por un </w:t>
      </w:r>
      <w:proofErr w:type="spellStart"/>
      <w:r w:rsidRPr="00E82D02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  <w:lang w:eastAsia="es-ES"/>
        </w:rPr>
        <w:t>hosting</w:t>
      </w:r>
      <w:proofErr w:type="spellEnd"/>
      <w:r w:rsidRPr="00E82D02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  <w:lang w:eastAsia="es-ES"/>
        </w:rPr>
        <w:t xml:space="preserve"> gratuito.</w:t>
      </w:r>
    </w:p>
    <w:p w:rsidR="00E82D02" w:rsidRPr="00E82D02" w:rsidRDefault="00E82D02" w:rsidP="00E82D02">
      <w:pPr>
        <w:spacing w:after="0" w:line="240" w:lineRule="auto"/>
        <w:rPr>
          <w:rFonts w:ascii="Arial" w:eastAsia="Times New Roman" w:hAnsi="Arial" w:cs="Arial"/>
          <w:sz w:val="26"/>
          <w:szCs w:val="26"/>
          <w:u w:val="single"/>
          <w:lang w:eastAsia="es-ES"/>
        </w:rPr>
      </w:pPr>
      <w:r w:rsidRPr="00E82D02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  <w:lang w:eastAsia="es-ES"/>
        </w:rPr>
        <w:t>Actualmente, el </w:t>
      </w:r>
      <w:r w:rsidRPr="00493AE7">
        <w:rPr>
          <w:rFonts w:ascii="Arial" w:eastAsia="Times New Roman" w:hAnsi="Arial" w:cs="Arial"/>
          <w:b/>
          <w:bCs/>
          <w:sz w:val="26"/>
          <w:szCs w:val="26"/>
          <w:u w:val="single"/>
          <w:bdr w:val="none" w:sz="0" w:space="0" w:color="auto" w:frame="1"/>
          <w:lang w:eastAsia="es-ES"/>
        </w:rPr>
        <w:t>alojamiento web gratuito</w:t>
      </w:r>
      <w:r w:rsidRPr="00E82D02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  <w:lang w:eastAsia="es-ES"/>
        </w:rPr>
        <w:t xml:space="preserve"> cuenta con potencia y tecnologías modernas (PHP, </w:t>
      </w:r>
      <w:proofErr w:type="spellStart"/>
      <w:r w:rsidRPr="00E82D02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  <w:lang w:eastAsia="es-ES"/>
        </w:rPr>
        <w:t>MySQL</w:t>
      </w:r>
      <w:proofErr w:type="spellEnd"/>
      <w:r w:rsidRPr="00E82D02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  <w:lang w:eastAsia="es-ES"/>
        </w:rPr>
        <w:t xml:space="preserve"> y FTP) que utilizan los gestores de contenidos (</w:t>
      </w:r>
      <w:proofErr w:type="spellStart"/>
      <w:r w:rsidRPr="00E82D02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  <w:lang w:eastAsia="es-ES"/>
        </w:rPr>
        <w:t>WordPress</w:t>
      </w:r>
      <w:proofErr w:type="spellEnd"/>
      <w:r w:rsidRPr="00E82D02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  <w:lang w:eastAsia="es-ES"/>
        </w:rPr>
        <w:t xml:space="preserve">, </w:t>
      </w:r>
      <w:proofErr w:type="spellStart"/>
      <w:r w:rsidRPr="00E82D02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  <w:lang w:eastAsia="es-ES"/>
        </w:rPr>
        <w:t>Joomla</w:t>
      </w:r>
      <w:proofErr w:type="spellEnd"/>
      <w:r w:rsidRPr="00E82D02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  <w:lang w:eastAsia="es-ES"/>
        </w:rPr>
        <w:t xml:space="preserve">, </w:t>
      </w:r>
      <w:proofErr w:type="spellStart"/>
      <w:r w:rsidRPr="00E82D02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  <w:lang w:eastAsia="es-ES"/>
        </w:rPr>
        <w:t>Prestashop</w:t>
      </w:r>
      <w:proofErr w:type="spellEnd"/>
      <w:r w:rsidRPr="00E82D02"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  <w:lang w:eastAsia="es-ES"/>
        </w:rPr>
        <w:t>), por lo que es una opción más que interesante.</w:t>
      </w:r>
    </w:p>
    <w:p w:rsidR="00E82D02" w:rsidRPr="00E82D02" w:rsidRDefault="00E82D02" w:rsidP="00E82D02">
      <w:pPr>
        <w:spacing w:after="0" w:line="240" w:lineRule="auto"/>
        <w:rPr>
          <w:ins w:id="0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Si quieres contratar un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gratis, este post te va a venir genial. Te vamos a dar 5 opciones de alojamiento web sin publicidad para alojar tus páginas web.</w:t>
        </w:r>
      </w:ins>
    </w:p>
    <w:p w:rsidR="00E82D02" w:rsidRPr="00E82D02" w:rsidRDefault="00E82D02" w:rsidP="00E82D02">
      <w:pPr>
        <w:spacing w:after="0" w:line="240" w:lineRule="auto"/>
        <w:rPr>
          <w:ins w:id="2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3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Antes de ver cuáles son los mejores, veamos cuáles son las ventajas y las desventajas de un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gratuito.</w:t>
        </w:r>
      </w:ins>
    </w:p>
    <w:p w:rsidR="00E82D02" w:rsidRPr="00E82D02" w:rsidRDefault="00E82D02" w:rsidP="00E82D02">
      <w:pPr>
        <w:shd w:val="clear" w:color="auto" w:fill="FFFFFF"/>
        <w:spacing w:after="0" w:line="240" w:lineRule="auto"/>
        <w:rPr>
          <w:ins w:id="4" w:author="Unknown"/>
          <w:rFonts w:ascii="Arial" w:eastAsia="Times New Roman" w:hAnsi="Arial" w:cs="Arial"/>
          <w:b/>
          <w:bCs/>
          <w:sz w:val="21"/>
          <w:szCs w:val="21"/>
          <w:u w:val="single"/>
          <w:lang w:eastAsia="es-ES"/>
        </w:rPr>
      </w:pPr>
      <w:ins w:id="5" w:author="Unknown">
        <w:r w:rsidRPr="00E82D02">
          <w:rPr>
            <w:rFonts w:ascii="Arial" w:eastAsia="Times New Roman" w:hAnsi="Arial" w:cs="Arial"/>
            <w:b/>
            <w:bCs/>
            <w:sz w:val="21"/>
            <w:szCs w:val="21"/>
            <w:u w:val="single"/>
            <w:lang w:eastAsia="es-ES"/>
          </w:rPr>
          <w:t>Tabla de contenidos </w:t>
        </w:r>
        <w:r w:rsidRPr="00493AE7">
          <w:rPr>
            <w:rFonts w:ascii="Arial" w:eastAsia="Times New Roman" w:hAnsi="Arial" w:cs="Arial"/>
            <w:sz w:val="19"/>
            <w:szCs w:val="19"/>
            <w:u w:val="single"/>
            <w:bdr w:val="none" w:sz="0" w:space="0" w:color="auto" w:frame="1"/>
            <w:lang w:eastAsia="es-ES"/>
          </w:rPr>
          <w:t>[</w:t>
        </w:r>
        <w:r w:rsidRPr="00493AE7">
          <w:rPr>
            <w:rFonts w:ascii="Arial" w:eastAsia="Times New Roman" w:hAnsi="Arial" w:cs="Arial"/>
            <w:sz w:val="19"/>
            <w:szCs w:val="19"/>
            <w:u w:val="single"/>
            <w:bdr w:val="none" w:sz="0" w:space="0" w:color="auto" w:frame="1"/>
            <w:lang w:eastAsia="es-ES"/>
          </w:rPr>
          <w:fldChar w:fldCharType="begin"/>
        </w:r>
        <w:r w:rsidRPr="00493AE7">
          <w:rPr>
            <w:rFonts w:ascii="Arial" w:eastAsia="Times New Roman" w:hAnsi="Arial" w:cs="Arial"/>
            <w:sz w:val="19"/>
            <w:szCs w:val="19"/>
            <w:u w:val="single"/>
            <w:bdr w:val="none" w:sz="0" w:space="0" w:color="auto" w:frame="1"/>
            <w:lang w:eastAsia="es-ES"/>
          </w:rPr>
          <w:instrText xml:space="preserve"> HYPERLINK "https://hostingsaurio.com/hosting-gratuito/" </w:instrText>
        </w:r>
        <w:r w:rsidRPr="00493AE7">
          <w:rPr>
            <w:rFonts w:ascii="Arial" w:eastAsia="Times New Roman" w:hAnsi="Arial" w:cs="Arial"/>
            <w:sz w:val="19"/>
            <w:szCs w:val="19"/>
            <w:u w:val="single"/>
            <w:bdr w:val="none" w:sz="0" w:space="0" w:color="auto" w:frame="1"/>
            <w:lang w:eastAsia="es-ES"/>
          </w:rPr>
          <w:fldChar w:fldCharType="separate"/>
        </w:r>
        <w:r w:rsidRPr="00493AE7">
          <w:rPr>
            <w:rFonts w:ascii="Arial" w:eastAsia="Times New Roman" w:hAnsi="Arial" w:cs="Arial"/>
            <w:b/>
            <w:bCs/>
            <w:sz w:val="19"/>
            <w:szCs w:val="19"/>
            <w:u w:val="single"/>
            <w:bdr w:val="none" w:sz="0" w:space="0" w:color="auto" w:frame="1"/>
            <w:lang w:eastAsia="es-ES"/>
          </w:rPr>
          <w:t>ocultar</w:t>
        </w:r>
        <w:r w:rsidRPr="00493AE7">
          <w:rPr>
            <w:rFonts w:ascii="Arial" w:eastAsia="Times New Roman" w:hAnsi="Arial" w:cs="Arial"/>
            <w:sz w:val="19"/>
            <w:szCs w:val="19"/>
            <w:u w:val="single"/>
            <w:bdr w:val="none" w:sz="0" w:space="0" w:color="auto" w:frame="1"/>
            <w:lang w:eastAsia="es-ES"/>
          </w:rPr>
          <w:fldChar w:fldCharType="end"/>
        </w:r>
        <w:r w:rsidRPr="00493AE7">
          <w:rPr>
            <w:rFonts w:ascii="Arial" w:eastAsia="Times New Roman" w:hAnsi="Arial" w:cs="Arial"/>
            <w:sz w:val="19"/>
            <w:szCs w:val="19"/>
            <w:u w:val="single"/>
            <w:bdr w:val="none" w:sz="0" w:space="0" w:color="auto" w:frame="1"/>
            <w:lang w:eastAsia="es-ES"/>
          </w:rPr>
          <w:t>]</w:t>
        </w:r>
      </w:ins>
    </w:p>
    <w:p w:rsidR="00E82D02" w:rsidRPr="00E82D02" w:rsidRDefault="00E82D02" w:rsidP="00E82D0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ins w:id="6" w:author="Unknown"/>
          <w:rFonts w:ascii="Arial" w:eastAsia="Times New Roman" w:hAnsi="Arial" w:cs="Arial"/>
          <w:sz w:val="24"/>
          <w:szCs w:val="24"/>
          <w:u w:val="single"/>
          <w:lang w:eastAsia="es-ES"/>
        </w:rPr>
      </w:pPr>
      <w:ins w:id="7" w:author="Unknown"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begin"/>
        </w:r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instrText xml:space="preserve"> HYPERLINK "https://hostingsaurio.com/hosting-gratuito/" \l "Ventajas-de-un-hosting-gratuito" </w:instrText>
        </w:r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separate"/>
        </w:r>
        <w:r w:rsidRPr="00493AE7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Ventajas de un </w:t>
        </w:r>
        <w:proofErr w:type="spellStart"/>
        <w:r w:rsidRPr="00493AE7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493AE7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 gratuito</w:t>
        </w:r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end"/>
        </w:r>
      </w:ins>
    </w:p>
    <w:p w:rsidR="00E82D02" w:rsidRPr="00E82D02" w:rsidRDefault="00E82D02" w:rsidP="00E82D0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ins w:id="8" w:author="Unknown"/>
          <w:rFonts w:ascii="Arial" w:eastAsia="Times New Roman" w:hAnsi="Arial" w:cs="Arial"/>
          <w:sz w:val="24"/>
          <w:szCs w:val="24"/>
          <w:u w:val="single"/>
          <w:lang w:eastAsia="es-ES"/>
        </w:rPr>
      </w:pPr>
      <w:ins w:id="9" w:author="Unknown"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begin"/>
        </w:r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instrText xml:space="preserve"> HYPERLINK "https://hostingsaurio.com/hosting-gratuito/" \l "Inconvenientes-de-un-hosting-gratuito" </w:instrText>
        </w:r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separate"/>
        </w:r>
        <w:r w:rsidRPr="00493AE7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Inconvenientes de un </w:t>
        </w:r>
        <w:proofErr w:type="spellStart"/>
        <w:r w:rsidRPr="00493AE7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493AE7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 gratuito</w:t>
        </w:r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end"/>
        </w:r>
      </w:ins>
    </w:p>
    <w:p w:rsidR="00E82D02" w:rsidRPr="00E82D02" w:rsidRDefault="00E82D02" w:rsidP="00E82D0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ins w:id="10" w:author="Unknown"/>
          <w:rFonts w:ascii="Arial" w:eastAsia="Times New Roman" w:hAnsi="Arial" w:cs="Arial"/>
          <w:sz w:val="24"/>
          <w:szCs w:val="24"/>
          <w:u w:val="single"/>
          <w:lang w:eastAsia="es-ES"/>
        </w:rPr>
      </w:pPr>
      <w:ins w:id="11" w:author="Unknown"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begin"/>
        </w:r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instrText xml:space="preserve"> HYPERLINK "https://hostingsaurio.com/hosting-gratuito/" \l "Claves-para-elegir-un-hosting-gratuito" </w:instrText>
        </w:r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separate"/>
        </w:r>
        <w:r w:rsidRPr="00493AE7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Claves para elegir un </w:t>
        </w:r>
        <w:proofErr w:type="spellStart"/>
        <w:r w:rsidRPr="00493AE7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493AE7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 gratuito</w:t>
        </w:r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end"/>
        </w:r>
      </w:ins>
    </w:p>
    <w:p w:rsidR="00E82D02" w:rsidRPr="00E82D02" w:rsidRDefault="00E82D02" w:rsidP="00E82D0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ins w:id="12" w:author="Unknown"/>
          <w:rFonts w:ascii="Arial" w:eastAsia="Times New Roman" w:hAnsi="Arial" w:cs="Arial"/>
          <w:sz w:val="24"/>
          <w:szCs w:val="24"/>
          <w:u w:val="single"/>
          <w:lang w:eastAsia="es-ES"/>
        </w:rPr>
      </w:pPr>
      <w:ins w:id="13" w:author="Unknown"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begin"/>
        </w:r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instrText xml:space="preserve"> HYPERLINK "https://hostingsaurio.com/hosting-gratuito/" \l "Los-5-mejores-hostings-gratuitos" </w:instrText>
        </w:r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separate"/>
        </w:r>
        <w:r w:rsidRPr="00493AE7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Los 5 mejores </w:t>
        </w:r>
        <w:proofErr w:type="spellStart"/>
        <w:r w:rsidRPr="00493AE7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es-ES"/>
          </w:rPr>
          <w:t>hostings</w:t>
        </w:r>
        <w:proofErr w:type="spellEnd"/>
        <w:r w:rsidRPr="00493AE7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 gratuitos</w:t>
        </w:r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end"/>
        </w:r>
      </w:ins>
    </w:p>
    <w:p w:rsidR="00E82D02" w:rsidRPr="00E82D02" w:rsidRDefault="00E82D02" w:rsidP="00E82D02">
      <w:pPr>
        <w:numPr>
          <w:ilvl w:val="1"/>
          <w:numId w:val="1"/>
        </w:numPr>
        <w:shd w:val="clear" w:color="auto" w:fill="FFFFFF"/>
        <w:spacing w:after="0" w:line="240" w:lineRule="auto"/>
        <w:ind w:left="360"/>
        <w:rPr>
          <w:ins w:id="14" w:author="Unknown"/>
          <w:rFonts w:ascii="Arial" w:eastAsia="Times New Roman" w:hAnsi="Arial" w:cs="Arial"/>
          <w:sz w:val="24"/>
          <w:szCs w:val="24"/>
          <w:u w:val="single"/>
          <w:lang w:eastAsia="es-ES"/>
        </w:rPr>
      </w:pPr>
      <w:ins w:id="15" w:author="Unknown"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begin"/>
        </w:r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instrText xml:space="preserve"> HYPERLINK "https://hostingsaurio.com/hosting-gratuito/" \l "LucusHost" </w:instrText>
        </w:r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separate"/>
        </w:r>
        <w:proofErr w:type="spellStart"/>
        <w:r w:rsidRPr="00493AE7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es-ES"/>
          </w:rPr>
          <w:t>LucusHost</w:t>
        </w:r>
        <w:proofErr w:type="spellEnd"/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end"/>
        </w:r>
      </w:ins>
    </w:p>
    <w:p w:rsidR="00E82D02" w:rsidRPr="00E82D02" w:rsidRDefault="00E82D02" w:rsidP="00E82D02">
      <w:pPr>
        <w:numPr>
          <w:ilvl w:val="1"/>
          <w:numId w:val="1"/>
        </w:numPr>
        <w:shd w:val="clear" w:color="auto" w:fill="FFFFFF"/>
        <w:spacing w:after="0" w:line="240" w:lineRule="auto"/>
        <w:ind w:left="360"/>
        <w:rPr>
          <w:ins w:id="16" w:author="Unknown"/>
          <w:rFonts w:ascii="Arial" w:eastAsia="Times New Roman" w:hAnsi="Arial" w:cs="Arial"/>
          <w:sz w:val="24"/>
          <w:szCs w:val="24"/>
          <w:u w:val="single"/>
          <w:lang w:eastAsia="es-ES"/>
        </w:rPr>
      </w:pPr>
      <w:ins w:id="17" w:author="Unknown"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begin"/>
        </w:r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instrText xml:space="preserve"> HYPERLINK "https://hostingsaurio.com/hosting-gratuito/" \l "000-WebHost" </w:instrText>
        </w:r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separate"/>
        </w:r>
        <w:r w:rsidRPr="00493AE7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000 </w:t>
        </w:r>
        <w:proofErr w:type="spellStart"/>
        <w:r w:rsidRPr="00493AE7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es-ES"/>
          </w:rPr>
          <w:t>WebHost</w:t>
        </w:r>
        <w:proofErr w:type="spellEnd"/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end"/>
        </w:r>
      </w:ins>
    </w:p>
    <w:p w:rsidR="00E82D02" w:rsidRPr="00E82D02" w:rsidRDefault="00E82D02" w:rsidP="00E82D02">
      <w:pPr>
        <w:numPr>
          <w:ilvl w:val="1"/>
          <w:numId w:val="1"/>
        </w:numPr>
        <w:shd w:val="clear" w:color="auto" w:fill="FFFFFF"/>
        <w:spacing w:after="0" w:line="240" w:lineRule="auto"/>
        <w:ind w:left="360"/>
        <w:rPr>
          <w:ins w:id="18" w:author="Unknown"/>
          <w:rFonts w:ascii="Arial" w:eastAsia="Times New Roman" w:hAnsi="Arial" w:cs="Arial"/>
          <w:sz w:val="24"/>
          <w:szCs w:val="24"/>
          <w:u w:val="single"/>
          <w:lang w:eastAsia="es-ES"/>
        </w:rPr>
      </w:pPr>
      <w:ins w:id="19" w:author="Unknown"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begin"/>
        </w:r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instrText xml:space="preserve"> HYPERLINK "https://hostingsaurio.com/hosting-gratuito/" \l "X10Hosting" </w:instrText>
        </w:r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separate"/>
        </w:r>
        <w:r w:rsidRPr="00493AE7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es-ES"/>
          </w:rPr>
          <w:t>X10Hosting</w:t>
        </w:r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end"/>
        </w:r>
      </w:ins>
    </w:p>
    <w:p w:rsidR="00E82D02" w:rsidRPr="00E82D02" w:rsidRDefault="00E82D02" w:rsidP="00E82D02">
      <w:pPr>
        <w:numPr>
          <w:ilvl w:val="1"/>
          <w:numId w:val="1"/>
        </w:numPr>
        <w:shd w:val="clear" w:color="auto" w:fill="FFFFFF"/>
        <w:spacing w:after="0" w:line="240" w:lineRule="auto"/>
        <w:ind w:left="360"/>
        <w:rPr>
          <w:ins w:id="20" w:author="Unknown"/>
          <w:rFonts w:ascii="Arial" w:eastAsia="Times New Roman" w:hAnsi="Arial" w:cs="Arial"/>
          <w:sz w:val="24"/>
          <w:szCs w:val="24"/>
          <w:u w:val="single"/>
          <w:lang w:eastAsia="es-ES"/>
        </w:rPr>
      </w:pPr>
      <w:ins w:id="21" w:author="Unknown"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begin"/>
        </w:r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instrText xml:space="preserve"> HYPERLINK "https://hostingsaurio.com/hosting-gratuito/" \l "AwardSpace" </w:instrText>
        </w:r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separate"/>
        </w:r>
        <w:proofErr w:type="spellStart"/>
        <w:r w:rsidRPr="00493AE7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es-ES"/>
          </w:rPr>
          <w:t>AwardSpace</w:t>
        </w:r>
        <w:proofErr w:type="spellEnd"/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end"/>
        </w:r>
      </w:ins>
    </w:p>
    <w:p w:rsidR="00E82D02" w:rsidRPr="00E82D02" w:rsidRDefault="00E82D02" w:rsidP="00E82D02">
      <w:pPr>
        <w:numPr>
          <w:ilvl w:val="1"/>
          <w:numId w:val="1"/>
        </w:numPr>
        <w:shd w:val="clear" w:color="auto" w:fill="FFFFFF"/>
        <w:spacing w:after="0" w:line="240" w:lineRule="auto"/>
        <w:ind w:left="360"/>
        <w:rPr>
          <w:ins w:id="22" w:author="Unknown"/>
          <w:rFonts w:ascii="Arial" w:eastAsia="Times New Roman" w:hAnsi="Arial" w:cs="Arial"/>
          <w:sz w:val="24"/>
          <w:szCs w:val="24"/>
          <w:u w:val="single"/>
          <w:lang w:eastAsia="es-ES"/>
        </w:rPr>
      </w:pPr>
      <w:ins w:id="23" w:author="Unknown"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begin"/>
        </w:r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instrText xml:space="preserve"> HYPERLINK "https://hostingsaurio.com/hosting-gratuito/" \l "Free-Hosting" </w:instrText>
        </w:r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separate"/>
        </w:r>
        <w:r w:rsidRPr="00493AE7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Free </w:t>
        </w:r>
        <w:proofErr w:type="spellStart"/>
        <w:r w:rsidRPr="00493AE7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end"/>
        </w:r>
      </w:ins>
    </w:p>
    <w:p w:rsidR="00E82D02" w:rsidRPr="00E82D02" w:rsidRDefault="00E82D02" w:rsidP="00E82D02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ins w:id="24" w:author="Unknown"/>
          <w:rFonts w:ascii="Arial" w:eastAsia="Times New Roman" w:hAnsi="Arial" w:cs="Arial"/>
          <w:sz w:val="24"/>
          <w:szCs w:val="24"/>
          <w:u w:val="single"/>
          <w:lang w:eastAsia="es-ES"/>
        </w:rPr>
      </w:pPr>
      <w:ins w:id="25" w:author="Unknown"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begin"/>
        </w:r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instrText xml:space="preserve"> HYPERLINK "https://hostingsaurio.com/hosting-gratuito/" \l "Alojamiento-web-gratuito-de-calidad" </w:instrText>
        </w:r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separate"/>
        </w:r>
        <w:r w:rsidRPr="00493AE7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es-ES"/>
          </w:rPr>
          <w:t>Alojamiento web gratuito de calidad</w:t>
        </w:r>
        <w:r w:rsidRPr="00E82D02">
          <w:rPr>
            <w:rFonts w:ascii="Arial" w:eastAsia="Times New Roman" w:hAnsi="Arial" w:cs="Arial"/>
            <w:sz w:val="24"/>
            <w:szCs w:val="24"/>
            <w:u w:val="single"/>
            <w:lang w:eastAsia="es-ES"/>
          </w:rPr>
          <w:fldChar w:fldCharType="end"/>
        </w:r>
      </w:ins>
    </w:p>
    <w:p w:rsidR="00E82D02" w:rsidRPr="00E82D02" w:rsidRDefault="00E82D02" w:rsidP="00E82D02">
      <w:pPr>
        <w:spacing w:after="0" w:line="288" w:lineRule="atLeast"/>
        <w:outlineLvl w:val="1"/>
        <w:rPr>
          <w:ins w:id="26" w:author="Unknown"/>
          <w:rFonts w:ascii="Arial" w:eastAsia="Times New Roman" w:hAnsi="Arial" w:cs="Arial"/>
          <w:b/>
          <w:bCs/>
          <w:sz w:val="60"/>
          <w:szCs w:val="60"/>
          <w:u w:val="single"/>
          <w:lang w:eastAsia="es-ES"/>
        </w:rPr>
      </w:pPr>
      <w:bookmarkStart w:id="27" w:name="_Toc17371390"/>
      <w:ins w:id="28" w:author="Unknown">
        <w:r w:rsidRPr="00493AE7">
          <w:rPr>
            <w:rFonts w:ascii="Arial" w:eastAsia="Times New Roman" w:hAnsi="Arial" w:cs="Arial"/>
            <w:b/>
            <w:bCs/>
            <w:sz w:val="60"/>
            <w:szCs w:val="60"/>
            <w:u w:val="single"/>
            <w:bdr w:val="none" w:sz="0" w:space="0" w:color="auto" w:frame="1"/>
            <w:lang w:eastAsia="es-ES"/>
          </w:rPr>
          <w:t xml:space="preserve">Ventajas de un </w:t>
        </w:r>
        <w:proofErr w:type="spellStart"/>
        <w:r w:rsidRPr="00493AE7">
          <w:rPr>
            <w:rFonts w:ascii="Arial" w:eastAsia="Times New Roman" w:hAnsi="Arial" w:cs="Arial"/>
            <w:b/>
            <w:bCs/>
            <w:sz w:val="60"/>
            <w:szCs w:val="60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493AE7">
          <w:rPr>
            <w:rFonts w:ascii="Arial" w:eastAsia="Times New Roman" w:hAnsi="Arial" w:cs="Arial"/>
            <w:b/>
            <w:bCs/>
            <w:sz w:val="60"/>
            <w:szCs w:val="60"/>
            <w:u w:val="single"/>
            <w:bdr w:val="none" w:sz="0" w:space="0" w:color="auto" w:frame="1"/>
            <w:lang w:eastAsia="es-ES"/>
          </w:rPr>
          <w:t xml:space="preserve"> gratuito</w:t>
        </w:r>
        <w:bookmarkEnd w:id="27"/>
      </w:ins>
    </w:p>
    <w:p w:rsidR="00E82D02" w:rsidRPr="00E82D02" w:rsidRDefault="00E82D02" w:rsidP="00E82D02">
      <w:pPr>
        <w:spacing w:after="0" w:line="240" w:lineRule="auto"/>
        <w:rPr>
          <w:ins w:id="29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30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El hospedaje gratuito tiene importantes ventajas que hacen de él una opción muy apetecible. Estas son sus cualidades:</w:t>
        </w:r>
      </w:ins>
    </w:p>
    <w:p w:rsidR="00E82D02" w:rsidRPr="00E82D02" w:rsidRDefault="00E82D02" w:rsidP="00E82D02">
      <w:pPr>
        <w:numPr>
          <w:ilvl w:val="0"/>
          <w:numId w:val="2"/>
        </w:numPr>
        <w:spacing w:after="0" w:line="240" w:lineRule="auto"/>
        <w:rPr>
          <w:ins w:id="31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32" w:author="Unknown"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Gratis: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 esta es su principal ventaja. Da igual cuál sea tu presupuesto ya que no necesitas gastar ni un céntimo en un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gratis. ☺</w:t>
        </w:r>
      </w:ins>
    </w:p>
    <w:p w:rsidR="00E82D02" w:rsidRPr="00E82D02" w:rsidRDefault="00E82D02" w:rsidP="00E82D02">
      <w:pPr>
        <w:numPr>
          <w:ilvl w:val="0"/>
          <w:numId w:val="2"/>
        </w:numPr>
        <w:spacing w:after="0" w:line="240" w:lineRule="auto"/>
        <w:rPr>
          <w:ins w:id="33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34" w:author="Unknown"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Entorno real: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 es un servidor que funciona en Internet. Cuando trabajas en local puedes experimentar problemas propios del programa que utilices (como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Xampp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), sin embargo, aquí no tendrás esos problemas.</w:t>
        </w:r>
      </w:ins>
    </w:p>
    <w:p w:rsidR="00E82D02" w:rsidRPr="00E82D02" w:rsidRDefault="00E82D02" w:rsidP="00E82D02">
      <w:pPr>
        <w:numPr>
          <w:ilvl w:val="0"/>
          <w:numId w:val="2"/>
        </w:numPr>
        <w:spacing w:after="0" w:line="240" w:lineRule="auto"/>
        <w:rPr>
          <w:ins w:id="35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36" w:author="Unknown"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Aprendizaje: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al ser un entorno real, la experiencia de aprendizaje es mucho más fidedigna. Es como jugar a un videojuego de coches con una consola o conducir uno. No es lo mismo.</w:t>
        </w:r>
      </w:ins>
    </w:p>
    <w:p w:rsidR="00E82D02" w:rsidRPr="00E82D02" w:rsidRDefault="00E82D02" w:rsidP="00E82D02">
      <w:pPr>
        <w:numPr>
          <w:ilvl w:val="0"/>
          <w:numId w:val="2"/>
        </w:numPr>
        <w:spacing w:after="0" w:line="240" w:lineRule="auto"/>
        <w:rPr>
          <w:ins w:id="37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38" w:author="Unknown"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Correo electrónico: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 además de un espacio para tu web, un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también te brinda un lugar en el que albergar y gestionar tu email.</w:t>
        </w:r>
      </w:ins>
    </w:p>
    <w:p w:rsidR="00E82D02" w:rsidRPr="00E82D02" w:rsidRDefault="00E82D02" w:rsidP="00E82D02">
      <w:pPr>
        <w:numPr>
          <w:ilvl w:val="0"/>
          <w:numId w:val="2"/>
        </w:numPr>
        <w:spacing w:after="0" w:line="240" w:lineRule="auto"/>
        <w:rPr>
          <w:ins w:id="39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40" w:author="Unknown"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Visibilidad: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como está online desde el primer minuto, puedes vincularlo a tu dominio y darte a conocer a tus potenciales clientes a través del SEO.</w:t>
        </w:r>
      </w:ins>
    </w:p>
    <w:p w:rsidR="00E82D02" w:rsidRPr="00E82D02" w:rsidRDefault="00E82D02" w:rsidP="00E82D02">
      <w:pPr>
        <w:spacing w:after="0" w:line="288" w:lineRule="atLeast"/>
        <w:outlineLvl w:val="1"/>
        <w:rPr>
          <w:ins w:id="41" w:author="Unknown"/>
          <w:rFonts w:ascii="Arial" w:eastAsia="Times New Roman" w:hAnsi="Arial" w:cs="Arial"/>
          <w:b/>
          <w:bCs/>
          <w:sz w:val="60"/>
          <w:szCs w:val="60"/>
          <w:u w:val="single"/>
          <w:lang w:eastAsia="es-ES"/>
        </w:rPr>
      </w:pPr>
      <w:bookmarkStart w:id="42" w:name="_Toc17371391"/>
      <w:ins w:id="43" w:author="Unknown">
        <w:r w:rsidRPr="00493AE7">
          <w:rPr>
            <w:rFonts w:ascii="Arial" w:eastAsia="Times New Roman" w:hAnsi="Arial" w:cs="Arial"/>
            <w:b/>
            <w:bCs/>
            <w:sz w:val="60"/>
            <w:szCs w:val="60"/>
            <w:u w:val="single"/>
            <w:bdr w:val="none" w:sz="0" w:space="0" w:color="auto" w:frame="1"/>
            <w:lang w:eastAsia="es-ES"/>
          </w:rPr>
          <w:t xml:space="preserve">Inconvenientes de un </w:t>
        </w:r>
        <w:proofErr w:type="spellStart"/>
        <w:r w:rsidRPr="00493AE7">
          <w:rPr>
            <w:rFonts w:ascii="Arial" w:eastAsia="Times New Roman" w:hAnsi="Arial" w:cs="Arial"/>
            <w:b/>
            <w:bCs/>
            <w:sz w:val="60"/>
            <w:szCs w:val="60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493AE7">
          <w:rPr>
            <w:rFonts w:ascii="Arial" w:eastAsia="Times New Roman" w:hAnsi="Arial" w:cs="Arial"/>
            <w:b/>
            <w:bCs/>
            <w:sz w:val="60"/>
            <w:szCs w:val="60"/>
            <w:u w:val="single"/>
            <w:bdr w:val="none" w:sz="0" w:space="0" w:color="auto" w:frame="1"/>
            <w:lang w:eastAsia="es-ES"/>
          </w:rPr>
          <w:t xml:space="preserve"> gratuito</w:t>
        </w:r>
        <w:bookmarkEnd w:id="42"/>
      </w:ins>
    </w:p>
    <w:p w:rsidR="00E82D02" w:rsidRPr="00E82D02" w:rsidRDefault="00E82D02" w:rsidP="00E82D02">
      <w:pPr>
        <w:spacing w:after="0" w:line="240" w:lineRule="auto"/>
        <w:rPr>
          <w:ins w:id="44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45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Los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hostings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gratuitos cuentan con una serie de limitaciones que no puedes pasar por alto. Es importante conocerlas y saber en qué medidas te pueden afectar. Esto dependerá del proveedor que elijas.</w:t>
        </w:r>
      </w:ins>
    </w:p>
    <w:p w:rsidR="00E82D02" w:rsidRPr="00E82D02" w:rsidRDefault="00E82D02" w:rsidP="00E82D02">
      <w:pPr>
        <w:numPr>
          <w:ilvl w:val="0"/>
          <w:numId w:val="3"/>
        </w:numPr>
        <w:spacing w:after="0" w:line="240" w:lineRule="auto"/>
        <w:rPr>
          <w:ins w:id="46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47" w:author="Unknown"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Lentitud de carga: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la calidad de las máquinas no es la mejor. Suelen ser servidores de bajo coste o en sus últimos años de vida.</w:t>
        </w:r>
      </w:ins>
    </w:p>
    <w:p w:rsidR="00E82D02" w:rsidRPr="00E82D02" w:rsidRDefault="00E82D02" w:rsidP="00E82D02">
      <w:pPr>
        <w:numPr>
          <w:ilvl w:val="0"/>
          <w:numId w:val="3"/>
        </w:numPr>
        <w:spacing w:after="0" w:line="240" w:lineRule="auto"/>
        <w:rPr>
          <w:ins w:id="48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49" w:author="Unknown"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lastRenderedPageBreak/>
          <w:t>Caídas del servidor: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al ser gratis, mucha gente lo usa para hacer pruebas exigentes que pueden tumbar el servidor en el que se encuentra alojada tu página web.</w:t>
        </w:r>
      </w:ins>
    </w:p>
    <w:p w:rsidR="00E82D02" w:rsidRPr="00E82D02" w:rsidRDefault="00E82D02" w:rsidP="00E82D02">
      <w:pPr>
        <w:numPr>
          <w:ilvl w:val="0"/>
          <w:numId w:val="3"/>
        </w:numPr>
        <w:spacing w:after="0" w:line="240" w:lineRule="auto"/>
        <w:rPr>
          <w:ins w:id="50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51" w:author="Unknown"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Soporte mejorable: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 aunque algunos proveedores de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gratuito ofrecen soporte, suele ser muy elemental y es posible que tu problema no llegue a solucionarse o lo tengas que hacer por tu cuenta.</w:t>
        </w:r>
      </w:ins>
    </w:p>
    <w:p w:rsidR="00E82D02" w:rsidRPr="00E82D02" w:rsidRDefault="00E82D02" w:rsidP="00E82D02">
      <w:pPr>
        <w:numPr>
          <w:ilvl w:val="0"/>
          <w:numId w:val="3"/>
        </w:numPr>
        <w:spacing w:after="0" w:line="240" w:lineRule="auto"/>
        <w:rPr>
          <w:ins w:id="52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53" w:author="Unknown"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IP de baja calidad: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 el mal uso de sus servidores por parte de algunos usuarios perjudica la reputación de la IP lo que repercute negativamente tanto el posicionamiento web (SEO) como a la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entregabilidad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de los emails, que serán marcados como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spam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.</w:t>
        </w:r>
      </w:ins>
    </w:p>
    <w:p w:rsidR="00E82D02" w:rsidRPr="00E82D02" w:rsidRDefault="00E82D02" w:rsidP="00E82D02">
      <w:pPr>
        <w:numPr>
          <w:ilvl w:val="0"/>
          <w:numId w:val="3"/>
        </w:numPr>
        <w:spacing w:after="0" w:line="240" w:lineRule="auto"/>
        <w:rPr>
          <w:ins w:id="54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55" w:author="Unknown"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 xml:space="preserve">Sin </w:t>
        </w:r>
        <w:proofErr w:type="spellStart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backups</w:t>
        </w:r>
        <w:proofErr w:type="spellEnd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: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no les resulta rentable hacer copias de seguridad, ya que consumen recursos y hay que estar pendiente de su correcto funcionamiento. No te queda otra que hacerlas manualmente o rezar para que no haya un problema en el servidor.</w:t>
        </w:r>
      </w:ins>
    </w:p>
    <w:p w:rsidR="00E82D02" w:rsidRPr="00E82D02" w:rsidRDefault="00E82D02" w:rsidP="00E82D02">
      <w:pPr>
        <w:numPr>
          <w:ilvl w:val="0"/>
          <w:numId w:val="3"/>
        </w:numPr>
        <w:spacing w:after="0" w:line="240" w:lineRule="auto"/>
        <w:rPr>
          <w:ins w:id="56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57" w:author="Unknown"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Seguridad mínima: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 son frecuentes los ataques de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ciberdelincuentes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que crean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bots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(robots) que detectan vulnerabilidades y arremeten contra ellas, tanto de la web como del servidor en el que está alojado.</w:t>
        </w:r>
      </w:ins>
    </w:p>
    <w:p w:rsidR="00E82D02" w:rsidRPr="00E82D02" w:rsidRDefault="00E82D02" w:rsidP="00E82D02">
      <w:pPr>
        <w:numPr>
          <w:ilvl w:val="0"/>
          <w:numId w:val="3"/>
        </w:numPr>
        <w:spacing w:after="0" w:line="240" w:lineRule="auto"/>
        <w:rPr>
          <w:ins w:id="58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59" w:author="Unknown"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Ausencias de garantías: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el dueño puede cerrarlo en cualquier momento si se aburre o cambia de estrategia, ya que no tiene clientes que rentabilicen la inversión.</w:t>
        </w:r>
      </w:ins>
    </w:p>
    <w:p w:rsidR="00E82D02" w:rsidRPr="00E82D02" w:rsidRDefault="00E82D02" w:rsidP="00E82D02">
      <w:pPr>
        <w:spacing w:after="0" w:line="240" w:lineRule="auto"/>
        <w:rPr>
          <w:ins w:id="60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61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Es comprensible que tengan limitaciones, ya que son planes de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de empresas privadas que necesitan obtener beneficios para sobrevivir. Capan sus planes gratuitos para que cuando necesites más contrates uno de pago.</w:t>
        </w:r>
      </w:ins>
    </w:p>
    <w:p w:rsidR="00E82D02" w:rsidRPr="00E82D02" w:rsidRDefault="00E82D02" w:rsidP="00E82D02">
      <w:pPr>
        <w:spacing w:after="0" w:line="240" w:lineRule="auto"/>
        <w:rPr>
          <w:ins w:id="62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63" w:author="Unknown"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Las desventajas superan en número a las ventajas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, sin embargo, si eliges un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gratuito mejor que la media, </w:t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puedes evitar gran parte de ellas.</w:t>
        </w:r>
      </w:ins>
    </w:p>
    <w:p w:rsidR="00E82D02" w:rsidRPr="00E82D02" w:rsidRDefault="00E82D02" w:rsidP="00E82D02">
      <w:pPr>
        <w:spacing w:after="0" w:line="240" w:lineRule="auto"/>
        <w:rPr>
          <w:ins w:id="64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65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Ya te adelantamos, que hay uno que nos ha dejado totalmente sorprendidos.</w:t>
        </w:r>
      </w:ins>
    </w:p>
    <w:p w:rsidR="00E82D02" w:rsidRPr="00E82D02" w:rsidRDefault="00E82D02" w:rsidP="00E82D02">
      <w:pPr>
        <w:spacing w:after="360" w:line="240" w:lineRule="auto"/>
        <w:rPr>
          <w:ins w:id="66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</w:p>
    <w:p w:rsidR="00E82D02" w:rsidRPr="00E82D02" w:rsidRDefault="00E82D02" w:rsidP="00E82D02">
      <w:pPr>
        <w:spacing w:after="0" w:line="288" w:lineRule="atLeast"/>
        <w:outlineLvl w:val="1"/>
        <w:rPr>
          <w:ins w:id="67" w:author="Unknown"/>
          <w:rFonts w:ascii="Arial" w:eastAsia="Times New Roman" w:hAnsi="Arial" w:cs="Arial"/>
          <w:b/>
          <w:bCs/>
          <w:sz w:val="60"/>
          <w:szCs w:val="60"/>
          <w:u w:val="single"/>
          <w:lang w:eastAsia="es-ES"/>
        </w:rPr>
      </w:pPr>
      <w:bookmarkStart w:id="68" w:name="_Toc17371392"/>
      <w:ins w:id="69" w:author="Unknown">
        <w:r w:rsidRPr="00493AE7">
          <w:rPr>
            <w:rFonts w:ascii="Arial" w:eastAsia="Times New Roman" w:hAnsi="Arial" w:cs="Arial"/>
            <w:b/>
            <w:bCs/>
            <w:sz w:val="60"/>
            <w:szCs w:val="60"/>
            <w:u w:val="single"/>
            <w:bdr w:val="none" w:sz="0" w:space="0" w:color="auto" w:frame="1"/>
            <w:lang w:eastAsia="es-ES"/>
          </w:rPr>
          <w:t xml:space="preserve">Claves para elegir un </w:t>
        </w:r>
        <w:proofErr w:type="spellStart"/>
        <w:r w:rsidRPr="00493AE7">
          <w:rPr>
            <w:rFonts w:ascii="Arial" w:eastAsia="Times New Roman" w:hAnsi="Arial" w:cs="Arial"/>
            <w:b/>
            <w:bCs/>
            <w:sz w:val="60"/>
            <w:szCs w:val="60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493AE7">
          <w:rPr>
            <w:rFonts w:ascii="Arial" w:eastAsia="Times New Roman" w:hAnsi="Arial" w:cs="Arial"/>
            <w:b/>
            <w:bCs/>
            <w:sz w:val="60"/>
            <w:szCs w:val="60"/>
            <w:u w:val="single"/>
            <w:bdr w:val="none" w:sz="0" w:space="0" w:color="auto" w:frame="1"/>
            <w:lang w:eastAsia="es-ES"/>
          </w:rPr>
          <w:t xml:space="preserve"> gratuito</w:t>
        </w:r>
        <w:bookmarkEnd w:id="68"/>
      </w:ins>
    </w:p>
    <w:p w:rsidR="00E82D02" w:rsidRPr="00E82D02" w:rsidRDefault="00E82D02" w:rsidP="00E82D02">
      <w:pPr>
        <w:spacing w:after="0" w:line="240" w:lineRule="auto"/>
        <w:rPr>
          <w:ins w:id="70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71" w:author="Unknown"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Las claves para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fldChar w:fldCharType="begin"/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instrText xml:space="preserve"> HYPERLINK "https://hostingsaurio.com/que-es-hosting-alojamiento-web/" \l "Consejos-para-contratar-un-hosting" \t "_blank" </w:instrTex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fldChar w:fldCharType="separate"/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 xml:space="preserve">elegir un buen </w:t>
        </w:r>
        <w:proofErr w:type="spellStart"/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fldChar w:fldCharType="end"/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 son las mismas que para otro tipo de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. Obviamente, nuestras exigencias serán menores porque es un servicio que no nos cuesta dinero.</w:t>
        </w:r>
      </w:ins>
    </w:p>
    <w:p w:rsidR="00E82D02" w:rsidRPr="00E82D02" w:rsidRDefault="00E82D02" w:rsidP="00E82D02">
      <w:pPr>
        <w:spacing w:after="0" w:line="240" w:lineRule="auto"/>
        <w:rPr>
          <w:ins w:id="72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73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Deberemos centrarnos en lo más básico:</w:t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 que tenga buenas opiniones, que ofrezca suficiente espacio y transferencia mensual y que sea fácil de gestionar.</w:t>
        </w:r>
      </w:ins>
    </w:p>
    <w:p w:rsidR="00E82D02" w:rsidRPr="00E82D02" w:rsidRDefault="00E82D02" w:rsidP="00E82D02">
      <w:pPr>
        <w:spacing w:after="0" w:line="240" w:lineRule="auto"/>
        <w:rPr>
          <w:ins w:id="74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75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Además, nos fijaremos en que utilice el lenguaje</w:t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 PHP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y las bases de datos </w:t>
        </w:r>
        <w:proofErr w:type="spellStart"/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MySQL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 (o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MariaDB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) para poder hacer páginas dinámicas, así como que ofrezca la posibilidad de conectarse al servidor a través de </w:t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FTP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, ya que los administradores de archivos de este tipo de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suelen fallar bastante.</w:t>
        </w:r>
      </w:ins>
    </w:p>
    <w:p w:rsidR="00E82D02" w:rsidRPr="00E82D02" w:rsidRDefault="00E82D02" w:rsidP="00E82D02">
      <w:pPr>
        <w:spacing w:after="0" w:line="240" w:lineRule="auto"/>
        <w:rPr>
          <w:ins w:id="76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77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Si además incluye servicio de </w:t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correo electrónico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, mejor todavía. Aunque, como ya hemos visto, no suelen ser la mejor opción para esta tarea.</w:t>
        </w:r>
      </w:ins>
    </w:p>
    <w:p w:rsidR="00E82D02" w:rsidRPr="00E82D02" w:rsidRDefault="00E82D02" w:rsidP="00E82D02">
      <w:pPr>
        <w:spacing w:after="0" w:line="240" w:lineRule="auto"/>
        <w:rPr>
          <w:ins w:id="78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proofErr w:type="gramStart"/>
      <w:ins w:id="79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Existen</w:t>
        </w:r>
        <w:proofErr w:type="gram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multitud de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gratuitos. Unos funcionan bien, otros regular tirando a mal y otros tienen tan poco espacio de almacenamiento que no sirven para una web dinámica.</w:t>
        </w:r>
      </w:ins>
    </w:p>
    <w:p w:rsidR="00493AE7" w:rsidRDefault="00493AE7" w:rsidP="00E82D02">
      <w:pPr>
        <w:spacing w:after="0" w:line="288" w:lineRule="atLeast"/>
        <w:outlineLvl w:val="1"/>
        <w:rPr>
          <w:rFonts w:ascii="Arial" w:eastAsia="Times New Roman" w:hAnsi="Arial" w:cs="Arial"/>
          <w:b/>
          <w:bCs/>
          <w:sz w:val="60"/>
          <w:szCs w:val="60"/>
          <w:u w:val="single"/>
          <w:bdr w:val="none" w:sz="0" w:space="0" w:color="auto" w:frame="1"/>
          <w:lang w:eastAsia="es-ES"/>
        </w:rPr>
      </w:pPr>
      <w:bookmarkStart w:id="80" w:name="_Toc17371393"/>
    </w:p>
    <w:p w:rsidR="00E82D02" w:rsidRPr="00E82D02" w:rsidRDefault="00E82D02" w:rsidP="00E82D02">
      <w:pPr>
        <w:spacing w:after="0" w:line="288" w:lineRule="atLeast"/>
        <w:outlineLvl w:val="1"/>
        <w:rPr>
          <w:ins w:id="81" w:author="Unknown"/>
          <w:rFonts w:ascii="Arial" w:eastAsia="Times New Roman" w:hAnsi="Arial" w:cs="Arial"/>
          <w:b/>
          <w:bCs/>
          <w:sz w:val="60"/>
          <w:szCs w:val="60"/>
          <w:u w:val="single"/>
          <w:lang w:eastAsia="es-ES"/>
        </w:rPr>
      </w:pPr>
      <w:ins w:id="82" w:author="Unknown">
        <w:r w:rsidRPr="00493AE7">
          <w:rPr>
            <w:rFonts w:ascii="Arial" w:eastAsia="Times New Roman" w:hAnsi="Arial" w:cs="Arial"/>
            <w:b/>
            <w:bCs/>
            <w:sz w:val="60"/>
            <w:szCs w:val="60"/>
            <w:u w:val="single"/>
            <w:bdr w:val="none" w:sz="0" w:space="0" w:color="auto" w:frame="1"/>
            <w:lang w:eastAsia="es-ES"/>
          </w:rPr>
          <w:lastRenderedPageBreak/>
          <w:t xml:space="preserve">Los 5 mejores </w:t>
        </w:r>
        <w:proofErr w:type="spellStart"/>
        <w:r w:rsidRPr="00493AE7">
          <w:rPr>
            <w:rFonts w:ascii="Arial" w:eastAsia="Times New Roman" w:hAnsi="Arial" w:cs="Arial"/>
            <w:b/>
            <w:bCs/>
            <w:sz w:val="60"/>
            <w:szCs w:val="60"/>
            <w:u w:val="single"/>
            <w:bdr w:val="none" w:sz="0" w:space="0" w:color="auto" w:frame="1"/>
            <w:lang w:eastAsia="es-ES"/>
          </w:rPr>
          <w:t>hostings</w:t>
        </w:r>
        <w:proofErr w:type="spellEnd"/>
        <w:r w:rsidRPr="00493AE7">
          <w:rPr>
            <w:rFonts w:ascii="Arial" w:eastAsia="Times New Roman" w:hAnsi="Arial" w:cs="Arial"/>
            <w:b/>
            <w:bCs/>
            <w:sz w:val="60"/>
            <w:szCs w:val="60"/>
            <w:u w:val="single"/>
            <w:bdr w:val="none" w:sz="0" w:space="0" w:color="auto" w:frame="1"/>
            <w:lang w:eastAsia="es-ES"/>
          </w:rPr>
          <w:t xml:space="preserve"> gratuitos</w:t>
        </w:r>
        <w:bookmarkEnd w:id="80"/>
      </w:ins>
    </w:p>
    <w:p w:rsidR="00E82D02" w:rsidRDefault="00E82D02" w:rsidP="00E82D02">
      <w:pPr>
        <w:spacing w:after="0" w:line="240" w:lineRule="auto"/>
        <w:rPr>
          <w:rFonts w:ascii="Arial" w:eastAsia="Times New Roman" w:hAnsi="Arial" w:cs="Arial"/>
          <w:b/>
          <w:bCs/>
          <w:sz w:val="26"/>
          <w:szCs w:val="26"/>
          <w:u w:val="single"/>
          <w:bdr w:val="none" w:sz="0" w:space="0" w:color="auto" w:frame="1"/>
          <w:lang w:eastAsia="es-ES"/>
        </w:rPr>
      </w:pPr>
      <w:ins w:id="83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Después de investigar, darnos de alta en muchos y probar sin parar, hemos preparado un listado con los 5 mejores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hostings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gratuitos, en base a sus características y </w:t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los que mejores resultados nos han dado.</w:t>
        </w:r>
      </w:ins>
    </w:p>
    <w:p w:rsidR="00493AE7" w:rsidRPr="00E82D02" w:rsidRDefault="00493AE7" w:rsidP="00E82D02">
      <w:pPr>
        <w:spacing w:after="0" w:line="240" w:lineRule="auto"/>
        <w:rPr>
          <w:ins w:id="84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</w:p>
    <w:p w:rsidR="00E82D02" w:rsidRPr="00E82D02" w:rsidRDefault="00E82D02" w:rsidP="00E82D02">
      <w:pPr>
        <w:spacing w:after="0" w:line="288" w:lineRule="atLeast"/>
        <w:outlineLvl w:val="2"/>
        <w:rPr>
          <w:ins w:id="85" w:author="Unknown"/>
          <w:rFonts w:ascii="Arial" w:eastAsia="Times New Roman" w:hAnsi="Arial" w:cs="Arial"/>
          <w:sz w:val="48"/>
          <w:szCs w:val="48"/>
          <w:u w:val="single"/>
          <w:lang w:eastAsia="es-ES"/>
        </w:rPr>
      </w:pPr>
      <w:ins w:id="86" w:author="Unknown">
        <w:r w:rsidRPr="00E82D02">
          <w:rPr>
            <w:rFonts w:ascii="Arial" w:eastAsia="Times New Roman" w:hAnsi="Arial" w:cs="Arial"/>
            <w:sz w:val="48"/>
            <w:szCs w:val="48"/>
            <w:u w:val="single"/>
            <w:bdr w:val="none" w:sz="0" w:space="0" w:color="auto" w:frame="1"/>
            <w:lang w:eastAsia="es-ES"/>
          </w:rPr>
          <w:fldChar w:fldCharType="begin"/>
        </w:r>
        <w:r w:rsidRPr="00E82D02">
          <w:rPr>
            <w:rFonts w:ascii="Arial" w:eastAsia="Times New Roman" w:hAnsi="Arial" w:cs="Arial"/>
            <w:sz w:val="48"/>
            <w:szCs w:val="48"/>
            <w:u w:val="single"/>
            <w:bdr w:val="none" w:sz="0" w:space="0" w:color="auto" w:frame="1"/>
            <w:lang w:eastAsia="es-ES"/>
          </w:rPr>
          <w:instrText xml:space="preserve"> HYPERLINK "https://www.lucushost.com/hosting-gratis" \t "_blank" </w:instrText>
        </w:r>
        <w:r w:rsidRPr="00E82D02">
          <w:rPr>
            <w:rFonts w:ascii="Arial" w:eastAsia="Times New Roman" w:hAnsi="Arial" w:cs="Arial"/>
            <w:sz w:val="48"/>
            <w:szCs w:val="48"/>
            <w:u w:val="single"/>
            <w:bdr w:val="none" w:sz="0" w:space="0" w:color="auto" w:frame="1"/>
            <w:lang w:eastAsia="es-ES"/>
          </w:rPr>
          <w:fldChar w:fldCharType="separate"/>
        </w:r>
        <w:bookmarkStart w:id="87" w:name="_Toc17371394"/>
        <w:proofErr w:type="spellStart"/>
        <w:r w:rsidRPr="00493AE7">
          <w:rPr>
            <w:rFonts w:ascii="Arial" w:eastAsia="Times New Roman" w:hAnsi="Arial" w:cs="Arial"/>
            <w:b/>
            <w:bCs/>
            <w:sz w:val="48"/>
            <w:szCs w:val="48"/>
            <w:u w:val="single"/>
            <w:bdr w:val="none" w:sz="0" w:space="0" w:color="auto" w:frame="1"/>
            <w:lang w:eastAsia="es-ES"/>
          </w:rPr>
          <w:t>LucusHost</w:t>
        </w:r>
        <w:bookmarkEnd w:id="87"/>
        <w:proofErr w:type="spellEnd"/>
        <w:r w:rsidRPr="00E82D02">
          <w:rPr>
            <w:rFonts w:ascii="Arial" w:eastAsia="Times New Roman" w:hAnsi="Arial" w:cs="Arial"/>
            <w:sz w:val="48"/>
            <w:szCs w:val="48"/>
            <w:u w:val="single"/>
            <w:bdr w:val="none" w:sz="0" w:space="0" w:color="auto" w:frame="1"/>
            <w:lang w:eastAsia="es-ES"/>
          </w:rPr>
          <w:fldChar w:fldCharType="end"/>
        </w:r>
      </w:ins>
    </w:p>
    <w:p w:rsidR="00E82D02" w:rsidRPr="00E82D02" w:rsidRDefault="00E82D02" w:rsidP="00E82D02">
      <w:pPr>
        <w:spacing w:after="0" w:line="240" w:lineRule="auto"/>
        <w:rPr>
          <w:ins w:id="88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</w:p>
    <w:p w:rsidR="00E82D02" w:rsidRPr="00E82D02" w:rsidRDefault="00E82D02" w:rsidP="00E82D02">
      <w:pPr>
        <w:spacing w:after="0" w:line="240" w:lineRule="auto"/>
        <w:rPr>
          <w:ins w:id="89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90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Es el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gratuito que más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nos ha gustado.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Esta joven empresa española integra los más altos estándares de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calidad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en cuanto a prestaciones y software.</w:t>
        </w:r>
      </w:ins>
    </w:p>
    <w:p w:rsidR="00E82D02" w:rsidRPr="00E82D02" w:rsidRDefault="00E82D02" w:rsidP="00E82D02">
      <w:pPr>
        <w:spacing w:after="0" w:line="240" w:lineRule="auto"/>
        <w:rPr>
          <w:ins w:id="91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92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Ofrece 1 GB de espacio de almacenamiento, 5 GB de transferencia mensual y soporte técnico 24 horas al día. Además de tecnología PHP (puedes elegir la versión),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MySQL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, FTP, IP española y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 xml:space="preserve">certificado SSL </w:t>
        </w:r>
        <w:proofErr w:type="spellStart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Let’s</w:t>
        </w:r>
        <w:proofErr w:type="spellEnd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 xml:space="preserve"> </w:t>
        </w:r>
        <w:proofErr w:type="spellStart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Encrypt</w:t>
        </w:r>
        <w:proofErr w:type="spellEnd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.</w:t>
        </w:r>
      </w:ins>
    </w:p>
    <w:p w:rsidR="00E82D02" w:rsidRPr="00E82D02" w:rsidRDefault="00E82D02" w:rsidP="00E82D02">
      <w:pPr>
        <w:spacing w:after="0" w:line="240" w:lineRule="auto"/>
        <w:rPr>
          <w:ins w:id="93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94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Llama poderosamente la atención el tema del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soporte 24/7.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 Es toda una declaración de intenciones por parte de la empresa, que ofrece tanto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gratuito sin publicidad como alojamiento de pago a precios muy competitivos.</w:t>
        </w:r>
      </w:ins>
    </w:p>
    <w:p w:rsidR="00E82D02" w:rsidRPr="00E82D02" w:rsidRDefault="00E82D02" w:rsidP="00E82D02">
      <w:pPr>
        <w:spacing w:after="0" w:line="240" w:lineRule="auto"/>
        <w:rPr>
          <w:ins w:id="95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96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Antes te daban un subdominio del tipo loquesea.lucusvirtual.es. Ahora, para usarlo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es necesario registrar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(o transferir)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un dominio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durante el proceso de activación del plan de hospedaje gratuito.</w:t>
        </w:r>
      </w:ins>
    </w:p>
    <w:p w:rsidR="00E82D02" w:rsidRPr="00E82D02" w:rsidRDefault="00E82D02" w:rsidP="00E82D02">
      <w:pPr>
        <w:spacing w:after="0" w:line="240" w:lineRule="auto"/>
        <w:rPr>
          <w:ins w:id="97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98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En cuando al software, incorpora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WHMCS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personalizado para la gestión de la cuenta, el soporte y los servicios contratados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 xml:space="preserve">y </w:t>
        </w:r>
        <w:proofErr w:type="spellStart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cPanel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 para la administración del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en sí. Impecable.</w:t>
        </w:r>
      </w:ins>
    </w:p>
    <w:p w:rsidR="00E82D02" w:rsidRDefault="00E82D02" w:rsidP="00E82D02">
      <w:pPr>
        <w:spacing w:after="0" w:line="240" w:lineRule="auto"/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  <w:lang w:eastAsia="es-ES"/>
        </w:rPr>
      </w:pPr>
      <w:ins w:id="99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Las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copias de seguridad diarias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 completan el que es, sin duda, el mejor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gratuito español.</w:t>
        </w:r>
      </w:ins>
    </w:p>
    <w:p w:rsidR="00493AE7" w:rsidRPr="00E82D02" w:rsidRDefault="00493AE7" w:rsidP="00E82D02">
      <w:pPr>
        <w:spacing w:after="0" w:line="240" w:lineRule="auto"/>
        <w:rPr>
          <w:ins w:id="100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</w:p>
    <w:p w:rsidR="00E82D02" w:rsidRPr="00E82D02" w:rsidRDefault="00E82D02" w:rsidP="00E82D02">
      <w:pPr>
        <w:spacing w:after="0" w:line="288" w:lineRule="atLeast"/>
        <w:outlineLvl w:val="2"/>
        <w:rPr>
          <w:ins w:id="101" w:author="Unknown"/>
          <w:rFonts w:ascii="Arial" w:eastAsia="Times New Roman" w:hAnsi="Arial" w:cs="Arial"/>
          <w:sz w:val="48"/>
          <w:szCs w:val="48"/>
          <w:u w:val="single"/>
          <w:lang w:eastAsia="es-ES"/>
        </w:rPr>
      </w:pPr>
      <w:ins w:id="102" w:author="Unknown">
        <w:r w:rsidRPr="00E82D02">
          <w:rPr>
            <w:rFonts w:ascii="Arial" w:eastAsia="Times New Roman" w:hAnsi="Arial" w:cs="Arial"/>
            <w:sz w:val="48"/>
            <w:szCs w:val="48"/>
            <w:u w:val="single"/>
            <w:bdr w:val="none" w:sz="0" w:space="0" w:color="auto" w:frame="1"/>
            <w:lang w:eastAsia="es-ES"/>
          </w:rPr>
          <w:fldChar w:fldCharType="begin"/>
        </w:r>
        <w:r w:rsidRPr="00E82D02">
          <w:rPr>
            <w:rFonts w:ascii="Arial" w:eastAsia="Times New Roman" w:hAnsi="Arial" w:cs="Arial"/>
            <w:sz w:val="48"/>
            <w:szCs w:val="48"/>
            <w:u w:val="single"/>
            <w:bdr w:val="none" w:sz="0" w:space="0" w:color="auto" w:frame="1"/>
            <w:lang w:eastAsia="es-ES"/>
          </w:rPr>
          <w:instrText xml:space="preserve"> HYPERLINK "https://es.000webhost.com/" \t "_blank" </w:instrText>
        </w:r>
        <w:r w:rsidRPr="00E82D02">
          <w:rPr>
            <w:rFonts w:ascii="Arial" w:eastAsia="Times New Roman" w:hAnsi="Arial" w:cs="Arial"/>
            <w:sz w:val="48"/>
            <w:szCs w:val="48"/>
            <w:u w:val="single"/>
            <w:bdr w:val="none" w:sz="0" w:space="0" w:color="auto" w:frame="1"/>
            <w:lang w:eastAsia="es-ES"/>
          </w:rPr>
          <w:fldChar w:fldCharType="separate"/>
        </w:r>
        <w:bookmarkStart w:id="103" w:name="_Toc17371395"/>
        <w:r w:rsidRPr="00493AE7">
          <w:rPr>
            <w:rFonts w:ascii="Arial" w:eastAsia="Times New Roman" w:hAnsi="Arial" w:cs="Arial"/>
            <w:b/>
            <w:bCs/>
            <w:sz w:val="48"/>
            <w:szCs w:val="48"/>
            <w:u w:val="single"/>
            <w:bdr w:val="none" w:sz="0" w:space="0" w:color="auto" w:frame="1"/>
            <w:lang w:eastAsia="es-ES"/>
          </w:rPr>
          <w:t xml:space="preserve">000 </w:t>
        </w:r>
        <w:proofErr w:type="spellStart"/>
        <w:r w:rsidRPr="00493AE7">
          <w:rPr>
            <w:rFonts w:ascii="Arial" w:eastAsia="Times New Roman" w:hAnsi="Arial" w:cs="Arial"/>
            <w:b/>
            <w:bCs/>
            <w:sz w:val="48"/>
            <w:szCs w:val="48"/>
            <w:u w:val="single"/>
            <w:bdr w:val="none" w:sz="0" w:space="0" w:color="auto" w:frame="1"/>
            <w:lang w:eastAsia="es-ES"/>
          </w:rPr>
          <w:t>WebHost</w:t>
        </w:r>
        <w:bookmarkEnd w:id="103"/>
        <w:proofErr w:type="spellEnd"/>
        <w:r w:rsidRPr="00E82D02">
          <w:rPr>
            <w:rFonts w:ascii="Arial" w:eastAsia="Times New Roman" w:hAnsi="Arial" w:cs="Arial"/>
            <w:sz w:val="48"/>
            <w:szCs w:val="48"/>
            <w:u w:val="single"/>
            <w:bdr w:val="none" w:sz="0" w:space="0" w:color="auto" w:frame="1"/>
            <w:lang w:eastAsia="es-ES"/>
          </w:rPr>
          <w:fldChar w:fldCharType="end"/>
        </w:r>
      </w:ins>
    </w:p>
    <w:p w:rsidR="00E82D02" w:rsidRPr="00E82D02" w:rsidRDefault="00E82D02" w:rsidP="00E82D02">
      <w:pPr>
        <w:spacing w:after="0" w:line="240" w:lineRule="auto"/>
        <w:rPr>
          <w:ins w:id="104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</w:p>
    <w:p w:rsidR="00E82D02" w:rsidRPr="00E82D02" w:rsidRDefault="00E82D02" w:rsidP="00E82D02">
      <w:pPr>
        <w:spacing w:after="0" w:line="240" w:lineRule="auto"/>
        <w:rPr>
          <w:ins w:id="105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06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Una empresa de largo recorrido, gran tradición y popularidad.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Pertenece a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la misma empresa que </w:t>
        </w:r>
        <w:proofErr w:type="spellStart"/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fldChar w:fldCharType="begin"/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instrText xml:space="preserve"> HYPERLINK "https://hostingsaurio.com/ir-a-hostinger" \t "_blank" </w:instrText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fldChar w:fldCharType="separate"/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Hostinger</w:t>
        </w:r>
        <w:proofErr w:type="spellEnd"/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fldChar w:fldCharType="end"/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, que recientemente ha dejado de ofrecer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gratuito. Tiene una interfaz renovada y ahora también está en español.</w:t>
        </w:r>
      </w:ins>
    </w:p>
    <w:p w:rsidR="00E82D02" w:rsidRPr="00E82D02" w:rsidRDefault="00E82D02" w:rsidP="00E82D02">
      <w:pPr>
        <w:spacing w:after="0" w:line="240" w:lineRule="auto"/>
        <w:rPr>
          <w:ins w:id="107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08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Sus discos tradicionales (SSD en la versión de pago) tienen 1 GB de capacidad de almacenamiento. La transferencia mensual es de 10 GB. El panel de control es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cPanel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, aunque por encima corre un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panel de control personalizado.</w:t>
        </w:r>
      </w:ins>
    </w:p>
    <w:p w:rsidR="00E82D02" w:rsidRPr="00E82D02" w:rsidRDefault="00E82D02" w:rsidP="00E82D02">
      <w:pPr>
        <w:spacing w:after="0" w:line="240" w:lineRule="auto"/>
        <w:rPr>
          <w:ins w:id="109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10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Permite alojar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2 páginas webs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y utilizar 5 cuentas de email y 2 bases de datos de 1 GB cada una. Puedes elegir un subdominio o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puedes usar tu propio dominio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, ya sea comprado, aparcado o apuntado.</w:t>
        </w:r>
      </w:ins>
    </w:p>
    <w:p w:rsidR="00E82D02" w:rsidRDefault="00E82D02" w:rsidP="00E82D02">
      <w:pPr>
        <w:spacing w:after="0" w:line="240" w:lineRule="auto"/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  <w:lang w:eastAsia="es-ES"/>
        </w:rPr>
      </w:pPr>
      <w:proofErr w:type="gramStart"/>
      <w:ins w:id="111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Una</w:t>
        </w:r>
        <w:proofErr w:type="gram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usuario FTP y el instalador de aplicaciones (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WordPress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,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Prestashop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,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Moodle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,  etc.) completan la oferta, que queda a las puertas de ser idónea al no contar con sistema de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backups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.</w:t>
        </w:r>
      </w:ins>
    </w:p>
    <w:p w:rsidR="00493AE7" w:rsidRDefault="00493AE7" w:rsidP="00E82D02">
      <w:pPr>
        <w:spacing w:after="0" w:line="240" w:lineRule="auto"/>
        <w:rPr>
          <w:rFonts w:ascii="Arial" w:eastAsia="Times New Roman" w:hAnsi="Arial" w:cs="Arial"/>
          <w:sz w:val="26"/>
          <w:szCs w:val="26"/>
          <w:u w:val="single"/>
          <w:lang w:eastAsia="es-ES"/>
        </w:rPr>
      </w:pPr>
    </w:p>
    <w:p w:rsidR="00493AE7" w:rsidRDefault="00493AE7" w:rsidP="00E82D02">
      <w:pPr>
        <w:spacing w:after="0" w:line="240" w:lineRule="auto"/>
        <w:rPr>
          <w:rFonts w:ascii="Arial" w:eastAsia="Times New Roman" w:hAnsi="Arial" w:cs="Arial"/>
          <w:sz w:val="26"/>
          <w:szCs w:val="26"/>
          <w:u w:val="single"/>
          <w:lang w:eastAsia="es-ES"/>
        </w:rPr>
      </w:pPr>
    </w:p>
    <w:p w:rsidR="00493AE7" w:rsidRDefault="00493AE7" w:rsidP="00E82D02">
      <w:pPr>
        <w:spacing w:after="0" w:line="240" w:lineRule="auto"/>
        <w:rPr>
          <w:rFonts w:ascii="Arial" w:eastAsia="Times New Roman" w:hAnsi="Arial" w:cs="Arial"/>
          <w:sz w:val="26"/>
          <w:szCs w:val="26"/>
          <w:u w:val="single"/>
          <w:lang w:eastAsia="es-ES"/>
        </w:rPr>
      </w:pPr>
    </w:p>
    <w:p w:rsidR="00493AE7" w:rsidRDefault="00493AE7" w:rsidP="00E82D02">
      <w:pPr>
        <w:spacing w:after="0" w:line="240" w:lineRule="auto"/>
        <w:rPr>
          <w:rFonts w:ascii="Arial" w:eastAsia="Times New Roman" w:hAnsi="Arial" w:cs="Arial"/>
          <w:sz w:val="26"/>
          <w:szCs w:val="26"/>
          <w:u w:val="single"/>
          <w:lang w:eastAsia="es-ES"/>
        </w:rPr>
      </w:pPr>
    </w:p>
    <w:p w:rsidR="00493AE7" w:rsidRPr="00E82D02" w:rsidRDefault="00493AE7" w:rsidP="00E82D02">
      <w:pPr>
        <w:spacing w:after="0" w:line="240" w:lineRule="auto"/>
        <w:rPr>
          <w:ins w:id="112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</w:p>
    <w:p w:rsidR="00E82D02" w:rsidRPr="00E82D02" w:rsidRDefault="00E82D02" w:rsidP="00E82D02">
      <w:pPr>
        <w:spacing w:after="0" w:line="288" w:lineRule="atLeast"/>
        <w:outlineLvl w:val="2"/>
        <w:rPr>
          <w:ins w:id="113" w:author="Unknown"/>
          <w:rFonts w:ascii="Arial" w:eastAsia="Times New Roman" w:hAnsi="Arial" w:cs="Arial"/>
          <w:sz w:val="48"/>
          <w:szCs w:val="48"/>
          <w:u w:val="single"/>
          <w:lang w:eastAsia="es-ES"/>
        </w:rPr>
      </w:pPr>
      <w:ins w:id="114" w:author="Unknown">
        <w:r w:rsidRPr="00E82D02">
          <w:rPr>
            <w:rFonts w:ascii="Arial" w:eastAsia="Times New Roman" w:hAnsi="Arial" w:cs="Arial"/>
            <w:sz w:val="48"/>
            <w:szCs w:val="48"/>
            <w:u w:val="single"/>
            <w:bdr w:val="none" w:sz="0" w:space="0" w:color="auto" w:frame="1"/>
            <w:lang w:eastAsia="es-ES"/>
          </w:rPr>
          <w:lastRenderedPageBreak/>
          <w:fldChar w:fldCharType="begin"/>
        </w:r>
        <w:r w:rsidRPr="00E82D02">
          <w:rPr>
            <w:rFonts w:ascii="Arial" w:eastAsia="Times New Roman" w:hAnsi="Arial" w:cs="Arial"/>
            <w:sz w:val="48"/>
            <w:szCs w:val="48"/>
            <w:u w:val="single"/>
            <w:bdr w:val="none" w:sz="0" w:space="0" w:color="auto" w:frame="1"/>
            <w:lang w:eastAsia="es-ES"/>
          </w:rPr>
          <w:instrText xml:space="preserve"> HYPERLINK "https://x10hosting.com/" \t "_blank" </w:instrText>
        </w:r>
        <w:r w:rsidRPr="00E82D02">
          <w:rPr>
            <w:rFonts w:ascii="Arial" w:eastAsia="Times New Roman" w:hAnsi="Arial" w:cs="Arial"/>
            <w:sz w:val="48"/>
            <w:szCs w:val="48"/>
            <w:u w:val="single"/>
            <w:bdr w:val="none" w:sz="0" w:space="0" w:color="auto" w:frame="1"/>
            <w:lang w:eastAsia="es-ES"/>
          </w:rPr>
          <w:fldChar w:fldCharType="separate"/>
        </w:r>
        <w:bookmarkStart w:id="115" w:name="_Toc17371396"/>
        <w:r w:rsidRPr="00493AE7">
          <w:rPr>
            <w:rFonts w:ascii="Arial" w:eastAsia="Times New Roman" w:hAnsi="Arial" w:cs="Arial"/>
            <w:b/>
            <w:bCs/>
            <w:sz w:val="48"/>
            <w:szCs w:val="48"/>
            <w:u w:val="single"/>
            <w:bdr w:val="none" w:sz="0" w:space="0" w:color="auto" w:frame="1"/>
            <w:lang w:eastAsia="es-ES"/>
          </w:rPr>
          <w:t>X10Hosting</w:t>
        </w:r>
        <w:bookmarkEnd w:id="115"/>
        <w:r w:rsidRPr="00E82D02">
          <w:rPr>
            <w:rFonts w:ascii="Arial" w:eastAsia="Times New Roman" w:hAnsi="Arial" w:cs="Arial"/>
            <w:sz w:val="48"/>
            <w:szCs w:val="48"/>
            <w:u w:val="single"/>
            <w:bdr w:val="none" w:sz="0" w:space="0" w:color="auto" w:frame="1"/>
            <w:lang w:eastAsia="es-ES"/>
          </w:rPr>
          <w:fldChar w:fldCharType="end"/>
        </w:r>
      </w:ins>
    </w:p>
    <w:p w:rsidR="00E82D02" w:rsidRPr="00E82D02" w:rsidRDefault="00E82D02" w:rsidP="00E82D02">
      <w:pPr>
        <w:spacing w:after="0" w:line="240" w:lineRule="auto"/>
        <w:rPr>
          <w:ins w:id="116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</w:p>
    <w:p w:rsidR="00E82D02" w:rsidRPr="00E82D02" w:rsidRDefault="00E82D02" w:rsidP="00E82D02">
      <w:pPr>
        <w:spacing w:after="0" w:line="240" w:lineRule="auto"/>
        <w:rPr>
          <w:ins w:id="117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18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Este interesante proveedor se anuncia como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gratis ilimitado. La compañía de Estados Unidos es otro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de los más reconocidos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a nivel mundial y cuenta con más de 12 millones de páginas web alojadas en sus servidores.</w:t>
        </w:r>
      </w:ins>
    </w:p>
    <w:p w:rsidR="00E82D02" w:rsidRPr="00E82D02" w:rsidRDefault="00E82D02" w:rsidP="00E82D02">
      <w:pPr>
        <w:spacing w:after="0" w:line="240" w:lineRule="auto"/>
        <w:rPr>
          <w:ins w:id="119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20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Por defecto, viene con un panel propio que se puede cambiar por </w:t>
        </w:r>
        <w:proofErr w:type="spellStart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cPanel</w:t>
        </w:r>
        <w:proofErr w:type="spellEnd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 xml:space="preserve"> x3 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haciendo clic en “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Switch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theme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”. Al seleccionarlo, el sistema se reinicia y tenemos que volver a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loguearnos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.</w:t>
        </w:r>
      </w:ins>
    </w:p>
    <w:p w:rsidR="00E82D02" w:rsidRPr="00E82D02" w:rsidRDefault="00E82D02" w:rsidP="00E82D02">
      <w:pPr>
        <w:spacing w:after="0" w:line="240" w:lineRule="auto"/>
        <w:rPr>
          <w:ins w:id="121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22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Ahora nos muestra una versión antigua. Para encontrar un panel actualizado de este software, debemos hacer clic en el selector que hay dentro de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cPanel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(no el de la barra superior) y seleccionar “x10x3”.</w:t>
        </w:r>
      </w:ins>
    </w:p>
    <w:p w:rsidR="00E82D02" w:rsidRPr="00E82D02" w:rsidRDefault="00E82D02" w:rsidP="00E82D02">
      <w:pPr>
        <w:spacing w:after="0" w:line="240" w:lineRule="auto"/>
        <w:rPr>
          <w:ins w:id="123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24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En las estadísticas observamos que de ilimitado tiene poco. Es un alojamiento web gratuito con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 xml:space="preserve">500 MB de espacio, 2 bases de datos </w:t>
        </w:r>
        <w:proofErr w:type="spellStart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MariaDB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de también medio GB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y 3 cuentas de email.</w:t>
        </w:r>
      </w:ins>
    </w:p>
    <w:p w:rsidR="00E82D02" w:rsidRDefault="00E82D02" w:rsidP="00E82D02">
      <w:pPr>
        <w:spacing w:after="0" w:line="240" w:lineRule="auto"/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  <w:lang w:eastAsia="es-ES"/>
        </w:rPr>
      </w:pPr>
      <w:ins w:id="125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Destaca 1 GB de memoria RAM y la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transferencia web ilimitada.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 3 cuentas FTP, el sistema de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backups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y el instalador de aplicaciones completan el pack.</w:t>
        </w:r>
      </w:ins>
    </w:p>
    <w:p w:rsidR="00493AE7" w:rsidRPr="00E82D02" w:rsidRDefault="00493AE7" w:rsidP="00E82D02">
      <w:pPr>
        <w:spacing w:after="0" w:line="240" w:lineRule="auto"/>
        <w:rPr>
          <w:ins w:id="126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</w:p>
    <w:p w:rsidR="00E82D02" w:rsidRPr="00E82D02" w:rsidRDefault="00E82D02" w:rsidP="00E82D02">
      <w:pPr>
        <w:spacing w:after="0" w:line="288" w:lineRule="atLeast"/>
        <w:outlineLvl w:val="2"/>
        <w:rPr>
          <w:ins w:id="127" w:author="Unknown"/>
          <w:rFonts w:ascii="Arial" w:eastAsia="Times New Roman" w:hAnsi="Arial" w:cs="Arial"/>
          <w:sz w:val="48"/>
          <w:szCs w:val="48"/>
          <w:u w:val="single"/>
          <w:lang w:eastAsia="es-ES"/>
        </w:rPr>
      </w:pPr>
      <w:ins w:id="128" w:author="Unknown">
        <w:r w:rsidRPr="00E82D02">
          <w:rPr>
            <w:rFonts w:ascii="Arial" w:eastAsia="Times New Roman" w:hAnsi="Arial" w:cs="Arial"/>
            <w:sz w:val="48"/>
            <w:szCs w:val="48"/>
            <w:u w:val="single"/>
            <w:bdr w:val="none" w:sz="0" w:space="0" w:color="auto" w:frame="1"/>
            <w:lang w:eastAsia="es-ES"/>
          </w:rPr>
          <w:fldChar w:fldCharType="begin"/>
        </w:r>
        <w:r w:rsidRPr="00E82D02">
          <w:rPr>
            <w:rFonts w:ascii="Arial" w:eastAsia="Times New Roman" w:hAnsi="Arial" w:cs="Arial"/>
            <w:sz w:val="48"/>
            <w:szCs w:val="48"/>
            <w:u w:val="single"/>
            <w:bdr w:val="none" w:sz="0" w:space="0" w:color="auto" w:frame="1"/>
            <w:lang w:eastAsia="es-ES"/>
          </w:rPr>
          <w:instrText xml:space="preserve"> HYPERLINK "https://www.awardspace.com/free-hosting" \t "_blank" </w:instrText>
        </w:r>
        <w:r w:rsidRPr="00E82D02">
          <w:rPr>
            <w:rFonts w:ascii="Arial" w:eastAsia="Times New Roman" w:hAnsi="Arial" w:cs="Arial"/>
            <w:sz w:val="48"/>
            <w:szCs w:val="48"/>
            <w:u w:val="single"/>
            <w:bdr w:val="none" w:sz="0" w:space="0" w:color="auto" w:frame="1"/>
            <w:lang w:eastAsia="es-ES"/>
          </w:rPr>
          <w:fldChar w:fldCharType="separate"/>
        </w:r>
        <w:bookmarkStart w:id="129" w:name="_Toc17371397"/>
        <w:proofErr w:type="spellStart"/>
        <w:r w:rsidRPr="00493AE7">
          <w:rPr>
            <w:rFonts w:ascii="Arial" w:eastAsia="Times New Roman" w:hAnsi="Arial" w:cs="Arial"/>
            <w:b/>
            <w:bCs/>
            <w:sz w:val="48"/>
            <w:szCs w:val="48"/>
            <w:u w:val="single"/>
            <w:bdr w:val="none" w:sz="0" w:space="0" w:color="auto" w:frame="1"/>
            <w:lang w:eastAsia="es-ES"/>
          </w:rPr>
          <w:t>AwardSpace</w:t>
        </w:r>
        <w:bookmarkEnd w:id="129"/>
        <w:proofErr w:type="spellEnd"/>
        <w:r w:rsidRPr="00E82D02">
          <w:rPr>
            <w:rFonts w:ascii="Arial" w:eastAsia="Times New Roman" w:hAnsi="Arial" w:cs="Arial"/>
            <w:sz w:val="48"/>
            <w:szCs w:val="48"/>
            <w:u w:val="single"/>
            <w:bdr w:val="none" w:sz="0" w:space="0" w:color="auto" w:frame="1"/>
            <w:lang w:eastAsia="es-ES"/>
          </w:rPr>
          <w:fldChar w:fldCharType="end"/>
        </w:r>
      </w:ins>
    </w:p>
    <w:p w:rsidR="00E82D02" w:rsidRPr="00E82D02" w:rsidRDefault="00E82D02" w:rsidP="00E82D02">
      <w:pPr>
        <w:spacing w:after="0" w:line="240" w:lineRule="auto"/>
        <w:rPr>
          <w:ins w:id="130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</w:p>
    <w:p w:rsidR="00E82D02" w:rsidRPr="00E82D02" w:rsidRDefault="00E82D02" w:rsidP="00E82D02">
      <w:pPr>
        <w:spacing w:after="0" w:line="240" w:lineRule="auto"/>
        <w:rPr>
          <w:ins w:id="131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32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Pertenece a la compañía alemana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AttractSoft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, que cuenta con numerosos servicios de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gratuito y de pago. Su página web refleja modernidad mientras que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su panel de control está anticuado.</w:t>
        </w:r>
      </w:ins>
    </w:p>
    <w:p w:rsidR="00E82D02" w:rsidRPr="00E82D02" w:rsidRDefault="00E82D02" w:rsidP="00E82D02">
      <w:pPr>
        <w:spacing w:after="0" w:line="240" w:lineRule="auto"/>
        <w:rPr>
          <w:ins w:id="133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34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Recientemente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han traducido la interfaz al español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y otros idiomas. Destaca por tener soporte, aunque tampoco se dejan la piel en atender a los usuarios de un plan gratuito. Se puede usar un dominio propio y añadir hasta 3 subdominios.</w:t>
        </w:r>
      </w:ins>
    </w:p>
    <w:p w:rsidR="00E82D02" w:rsidRPr="00E82D02" w:rsidRDefault="00E82D02" w:rsidP="00E82D02">
      <w:pPr>
        <w:spacing w:after="0" w:line="240" w:lineRule="auto"/>
        <w:rPr>
          <w:ins w:id="135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36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Sus características son 1 GB de espacio en discos SSD, 5 GB de transferencia y una base de datos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MySQL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,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selector de versión de PHP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y una cuenta de correo electrónico.</w:t>
        </w:r>
      </w:ins>
    </w:p>
    <w:p w:rsidR="00E82D02" w:rsidRDefault="00E82D02" w:rsidP="00E82D02">
      <w:pPr>
        <w:spacing w:after="0" w:line="240" w:lineRule="auto"/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  <w:lang w:eastAsia="es-ES"/>
        </w:rPr>
      </w:pPr>
      <w:ins w:id="137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Tiene un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límite de tamaño de archivo de 15 MB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, lo que siempre supone un incordio para hacer migraciones, ya que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plugins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como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Duplicator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suelen crear copias bastante más pesadas.</w:t>
        </w:r>
      </w:ins>
    </w:p>
    <w:p w:rsidR="00493AE7" w:rsidRPr="00E82D02" w:rsidRDefault="00493AE7" w:rsidP="00E82D02">
      <w:pPr>
        <w:spacing w:after="0" w:line="240" w:lineRule="auto"/>
        <w:rPr>
          <w:ins w:id="138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</w:p>
    <w:p w:rsidR="00E82D02" w:rsidRPr="00E82D02" w:rsidRDefault="00E82D02" w:rsidP="00E82D02">
      <w:pPr>
        <w:spacing w:after="0" w:line="288" w:lineRule="atLeast"/>
        <w:outlineLvl w:val="2"/>
        <w:rPr>
          <w:ins w:id="139" w:author="Unknown"/>
          <w:rFonts w:ascii="Arial" w:eastAsia="Times New Roman" w:hAnsi="Arial" w:cs="Arial"/>
          <w:sz w:val="48"/>
          <w:szCs w:val="48"/>
          <w:u w:val="single"/>
          <w:lang w:eastAsia="es-ES"/>
        </w:rPr>
      </w:pPr>
      <w:ins w:id="140" w:author="Unknown">
        <w:r w:rsidRPr="00E82D02">
          <w:rPr>
            <w:rFonts w:ascii="Arial" w:eastAsia="Times New Roman" w:hAnsi="Arial" w:cs="Arial"/>
            <w:sz w:val="48"/>
            <w:szCs w:val="48"/>
            <w:u w:val="single"/>
            <w:bdr w:val="none" w:sz="0" w:space="0" w:color="auto" w:frame="1"/>
            <w:lang w:eastAsia="es-ES"/>
          </w:rPr>
          <w:fldChar w:fldCharType="begin"/>
        </w:r>
        <w:r w:rsidRPr="00E82D02">
          <w:rPr>
            <w:rFonts w:ascii="Arial" w:eastAsia="Times New Roman" w:hAnsi="Arial" w:cs="Arial"/>
            <w:sz w:val="48"/>
            <w:szCs w:val="48"/>
            <w:u w:val="single"/>
            <w:bdr w:val="none" w:sz="0" w:space="0" w:color="auto" w:frame="1"/>
            <w:lang w:eastAsia="es-ES"/>
          </w:rPr>
          <w:instrText xml:space="preserve"> HYPERLINK "https://www.freehosting.com/free-hosting.html" \t "_blank" </w:instrText>
        </w:r>
        <w:r w:rsidRPr="00E82D02">
          <w:rPr>
            <w:rFonts w:ascii="Arial" w:eastAsia="Times New Roman" w:hAnsi="Arial" w:cs="Arial"/>
            <w:sz w:val="48"/>
            <w:szCs w:val="48"/>
            <w:u w:val="single"/>
            <w:bdr w:val="none" w:sz="0" w:space="0" w:color="auto" w:frame="1"/>
            <w:lang w:eastAsia="es-ES"/>
          </w:rPr>
          <w:fldChar w:fldCharType="separate"/>
        </w:r>
        <w:bookmarkStart w:id="141" w:name="_Toc17371398"/>
        <w:r w:rsidRPr="00493AE7">
          <w:rPr>
            <w:rFonts w:ascii="Arial" w:eastAsia="Times New Roman" w:hAnsi="Arial" w:cs="Arial"/>
            <w:b/>
            <w:bCs/>
            <w:sz w:val="48"/>
            <w:szCs w:val="48"/>
            <w:u w:val="single"/>
            <w:bdr w:val="none" w:sz="0" w:space="0" w:color="auto" w:frame="1"/>
            <w:lang w:eastAsia="es-ES"/>
          </w:rPr>
          <w:t xml:space="preserve">Free </w:t>
        </w:r>
        <w:proofErr w:type="spellStart"/>
        <w:r w:rsidRPr="00493AE7">
          <w:rPr>
            <w:rFonts w:ascii="Arial" w:eastAsia="Times New Roman" w:hAnsi="Arial" w:cs="Arial"/>
            <w:b/>
            <w:bCs/>
            <w:sz w:val="48"/>
            <w:szCs w:val="48"/>
            <w:u w:val="single"/>
            <w:bdr w:val="none" w:sz="0" w:space="0" w:color="auto" w:frame="1"/>
            <w:lang w:eastAsia="es-ES"/>
          </w:rPr>
          <w:t>Hosting</w:t>
        </w:r>
        <w:bookmarkEnd w:id="141"/>
        <w:proofErr w:type="spellEnd"/>
        <w:r w:rsidRPr="00E82D02">
          <w:rPr>
            <w:rFonts w:ascii="Arial" w:eastAsia="Times New Roman" w:hAnsi="Arial" w:cs="Arial"/>
            <w:sz w:val="48"/>
            <w:szCs w:val="48"/>
            <w:u w:val="single"/>
            <w:bdr w:val="none" w:sz="0" w:space="0" w:color="auto" w:frame="1"/>
            <w:lang w:eastAsia="es-ES"/>
          </w:rPr>
          <w:fldChar w:fldCharType="end"/>
        </w:r>
      </w:ins>
    </w:p>
    <w:p w:rsidR="00E82D02" w:rsidRPr="00E82D02" w:rsidRDefault="00E82D02" w:rsidP="00E82D02">
      <w:pPr>
        <w:spacing w:after="0" w:line="240" w:lineRule="auto"/>
        <w:rPr>
          <w:ins w:id="142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</w:p>
    <w:p w:rsidR="00E82D02" w:rsidRPr="00E82D02" w:rsidRDefault="00E82D02" w:rsidP="00E82D02">
      <w:pPr>
        <w:spacing w:after="0" w:line="240" w:lineRule="auto"/>
        <w:rPr>
          <w:ins w:id="143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44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Cerramos la lista con este proveedor checo con una web pasada de moda. No te dejes fiar por las apariencias porque, igual que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LucusHost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, incorpora el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 xml:space="preserve">combo WHMCS y </w:t>
        </w:r>
        <w:proofErr w:type="spellStart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cPanel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, una garantía de éxito.</w:t>
        </w:r>
      </w:ins>
    </w:p>
    <w:p w:rsidR="00E82D02" w:rsidRPr="00E82D02" w:rsidRDefault="00E82D02" w:rsidP="00E82D02">
      <w:pPr>
        <w:spacing w:after="0" w:line="240" w:lineRule="auto"/>
        <w:rPr>
          <w:ins w:id="145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46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Si bien es cierto que el software es maravilloso, el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hadware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no lo es tanto. El problema es que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su plan gratuito está muy capado.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Los 10 GB de espacio y la transferencia ilimitada son un mero espejismo.</w:t>
        </w:r>
      </w:ins>
    </w:p>
    <w:p w:rsidR="00E82D02" w:rsidRPr="00E82D02" w:rsidRDefault="00E82D02" w:rsidP="00E82D02">
      <w:pPr>
        <w:spacing w:after="0" w:line="240" w:lineRule="auto"/>
        <w:rPr>
          <w:ins w:id="147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48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Este alojamiento solo permite alojar una web, un email y una base de datos. No se pueden crear subdominios, ni aparcar dominios, ni cuenta con SSL. Además, no dispone de la función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 xml:space="preserve">PHP </w:t>
        </w:r>
        <w:proofErr w:type="spellStart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send_mail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 que es la encargada de hacer funcionar el formulario de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ontacto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de una página web.</w:t>
        </w:r>
      </w:ins>
    </w:p>
    <w:p w:rsidR="00E82D02" w:rsidRPr="00E82D02" w:rsidRDefault="00E82D02" w:rsidP="00E82D02">
      <w:pPr>
        <w:spacing w:after="0" w:line="240" w:lineRule="auto"/>
        <w:rPr>
          <w:ins w:id="149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50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Una pena que un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tan potente quede inservible para muchos proyectos por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pequeñas pero importantes limitaciones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, como la ausencia de certificado SSL y de 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lastRenderedPageBreak/>
          <w:t xml:space="preserve">la función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send_mail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. Está claro que la empresa quiere potenciar la contratación de su plan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premium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.</w:t>
        </w:r>
      </w:ins>
    </w:p>
    <w:p w:rsidR="00E82D02" w:rsidRDefault="00E82D02" w:rsidP="00493AE7">
      <w:pPr>
        <w:spacing w:after="0" w:line="240" w:lineRule="auto"/>
        <w:rPr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51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Estas limitaciones, unidas a su gran espacio y transferencia, lo hacen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 ideal para hacer pruebas.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 Por ejemplo, se podría probar como sistema de almacenamiento en la nube, con algún CMS como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OwnCloud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.</w:t>
        </w:r>
      </w:ins>
    </w:p>
    <w:p w:rsidR="00493AE7" w:rsidRPr="00E82D02" w:rsidRDefault="00493AE7" w:rsidP="00493AE7">
      <w:pPr>
        <w:spacing w:after="0" w:line="240" w:lineRule="auto"/>
        <w:rPr>
          <w:ins w:id="152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</w:p>
    <w:p w:rsidR="00E82D02" w:rsidRPr="00E82D02" w:rsidRDefault="00E82D02" w:rsidP="00E82D02">
      <w:pPr>
        <w:spacing w:after="0" w:line="240" w:lineRule="auto"/>
        <w:rPr>
          <w:ins w:id="153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54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Hay otras opciones muy conocidas que han quedado fuera por diversas razones.</w:t>
        </w:r>
      </w:ins>
    </w:p>
    <w:p w:rsidR="00E82D02" w:rsidRPr="00E82D02" w:rsidRDefault="00E82D02" w:rsidP="00E82D02">
      <w:pPr>
        <w:spacing w:after="0" w:line="240" w:lineRule="auto"/>
        <w:rPr>
          <w:ins w:id="155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56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Como ya hemos dicho, la empresa española </w:t>
        </w:r>
        <w:proofErr w:type="spellStart"/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fldChar w:fldCharType="begin"/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instrText xml:space="preserve"> HYPERLINK "https://hostingsaurio.com/ir-a-hostinger" \t "_blank" </w:instrText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fldChar w:fldCharType="separate"/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Hostinger</w:t>
        </w:r>
        <w:proofErr w:type="spellEnd"/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fldChar w:fldCharType="end"/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ya no ofrece alojamiento web gratis, sino que redirige a sus usuarios a su filial 000WebHost.</w:t>
        </w:r>
      </w:ins>
    </w:p>
    <w:p w:rsidR="00E82D02" w:rsidRPr="00E82D02" w:rsidRDefault="00E82D02" w:rsidP="00E82D02">
      <w:pPr>
        <w:spacing w:after="0" w:line="240" w:lineRule="auto"/>
        <w:rPr>
          <w:ins w:id="157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58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Proveedores tradicionales como </w:t>
        </w:r>
        <w:proofErr w:type="spellStart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CDMon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o </w:t>
        </w:r>
        <w:proofErr w:type="spellStart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DinaHosting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ofrecen alternativas gratuitas tan sumamente limitados que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solo valen para páginas estáticas en HTML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, ya que no incluyen siquiera una base de datos para correr PHP.</w:t>
        </w:r>
      </w:ins>
    </w:p>
    <w:p w:rsidR="00E82D02" w:rsidRDefault="00E82D02" w:rsidP="00E82D02">
      <w:pPr>
        <w:spacing w:after="0" w:line="240" w:lineRule="auto"/>
        <w:rPr>
          <w:rFonts w:ascii="Arial" w:eastAsia="Times New Roman" w:hAnsi="Arial" w:cs="Arial"/>
          <w:sz w:val="26"/>
          <w:szCs w:val="26"/>
          <w:u w:val="single"/>
          <w:bdr w:val="none" w:sz="0" w:space="0" w:color="auto" w:frame="1"/>
          <w:lang w:eastAsia="es-ES"/>
        </w:rPr>
      </w:pPr>
      <w:ins w:id="159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Por último, hay empresas que ofrecen un periodo de contratación gratuito y luego te cobran. En esta categoría estarían </w:t>
        </w:r>
        <w:proofErr w:type="spellStart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Hostalia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(de 3 a 6 meses gratuitos según el plan) y 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lang w:eastAsia="es-ES"/>
          </w:rPr>
          <w:fldChar w:fldCharType="begin"/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lang w:eastAsia="es-ES"/>
          </w:rPr>
          <w:instrText xml:space="preserve"> HYPERLINK "https://www.cowabi.com/" \t "_blank" </w:instrTex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lang w:eastAsia="es-ES"/>
          </w:rPr>
          <w:fldChar w:fldCharType="separate"/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Cowabi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lang w:eastAsia="es-ES"/>
          </w:rPr>
          <w:fldChar w:fldCharType="end"/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 (1 año de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gratis).</w:t>
        </w:r>
      </w:ins>
    </w:p>
    <w:p w:rsidR="00493AE7" w:rsidRPr="00E82D02" w:rsidRDefault="00493AE7" w:rsidP="00E82D02">
      <w:pPr>
        <w:spacing w:after="0" w:line="240" w:lineRule="auto"/>
        <w:rPr>
          <w:ins w:id="160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</w:p>
    <w:p w:rsidR="00E82D02" w:rsidRDefault="00E82D02" w:rsidP="00E82D02">
      <w:pPr>
        <w:spacing w:after="0" w:line="288" w:lineRule="atLeast"/>
        <w:outlineLvl w:val="1"/>
        <w:rPr>
          <w:rFonts w:ascii="Arial" w:eastAsia="Times New Roman" w:hAnsi="Arial" w:cs="Arial"/>
          <w:b/>
          <w:bCs/>
          <w:sz w:val="60"/>
          <w:szCs w:val="60"/>
          <w:u w:val="single"/>
          <w:bdr w:val="none" w:sz="0" w:space="0" w:color="auto" w:frame="1"/>
          <w:lang w:eastAsia="es-ES"/>
        </w:rPr>
      </w:pPr>
      <w:bookmarkStart w:id="161" w:name="_Toc17371399"/>
      <w:ins w:id="162" w:author="Unknown">
        <w:r w:rsidRPr="00E82D02">
          <w:rPr>
            <w:rFonts w:ascii="Arial" w:eastAsia="Times New Roman" w:hAnsi="Arial" w:cs="Arial"/>
            <w:b/>
            <w:bCs/>
            <w:sz w:val="60"/>
            <w:szCs w:val="60"/>
            <w:u w:val="single"/>
            <w:bdr w:val="none" w:sz="0" w:space="0" w:color="auto" w:frame="1"/>
            <w:lang w:eastAsia="es-ES"/>
          </w:rPr>
          <w:t>Alojamiento web gratuito de calidad</w:t>
        </w:r>
      </w:ins>
      <w:bookmarkEnd w:id="161"/>
    </w:p>
    <w:p w:rsidR="00493AE7" w:rsidRPr="00E82D02" w:rsidRDefault="00493AE7" w:rsidP="00E82D02">
      <w:pPr>
        <w:spacing w:after="0" w:line="288" w:lineRule="atLeast"/>
        <w:outlineLvl w:val="1"/>
        <w:rPr>
          <w:ins w:id="163" w:author="Unknown"/>
          <w:rFonts w:ascii="Arial" w:eastAsia="Times New Roman" w:hAnsi="Arial" w:cs="Arial"/>
          <w:b/>
          <w:bCs/>
          <w:sz w:val="60"/>
          <w:szCs w:val="60"/>
          <w:u w:val="single"/>
          <w:lang w:eastAsia="es-ES"/>
        </w:rPr>
      </w:pPr>
    </w:p>
    <w:p w:rsidR="00E82D02" w:rsidRPr="00E82D02" w:rsidRDefault="00E82D02" w:rsidP="00E82D02">
      <w:pPr>
        <w:spacing w:after="0" w:line="240" w:lineRule="auto"/>
        <w:rPr>
          <w:ins w:id="164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65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En un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gratuito es importante que el proveedor te ofrezca un </w:t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espacio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de almacenamiento mínimo, una buena </w:t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transferencia mensual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y, sobre todo, que tenga un buen </w:t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rendimiento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.</w:t>
        </w:r>
      </w:ins>
    </w:p>
    <w:p w:rsidR="00E82D02" w:rsidRPr="00E82D02" w:rsidRDefault="00E82D02" w:rsidP="00E82D02">
      <w:pPr>
        <w:spacing w:after="0" w:line="240" w:lineRule="auto"/>
        <w:rPr>
          <w:ins w:id="166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67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En la transferencia mensual destaca 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lang w:eastAsia="es-ES"/>
          </w:rPr>
          <w:fldChar w:fldCharType="begin"/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lang w:eastAsia="es-ES"/>
          </w:rPr>
          <w:instrText xml:space="preserve"> HYPERLINK "https://x10hosting.com/" \t "_blank" </w:instrTex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lang w:eastAsia="es-ES"/>
          </w:rPr>
          <w:fldChar w:fldCharType="separate"/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X10Hosting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lang w:eastAsia="es-ES"/>
          </w:rPr>
          <w:fldChar w:fldCharType="end"/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, que es ilimitada. El resto tienen suficiente cantidad para pequeños proyectos.</w:t>
        </w:r>
      </w:ins>
    </w:p>
    <w:p w:rsidR="00E82D02" w:rsidRPr="00E82D02" w:rsidRDefault="00E82D02" w:rsidP="00E82D02">
      <w:pPr>
        <w:spacing w:after="0" w:line="240" w:lineRule="auto"/>
        <w:rPr>
          <w:ins w:id="168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69" w:author="Unknown"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Factores muy importantes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para un proyecto digital son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 xml:space="preserve">el </w:t>
        </w:r>
        <w:proofErr w:type="spellStart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uptime</w:t>
        </w:r>
        <w:proofErr w:type="spellEnd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 xml:space="preserve"> y el soporte.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El primero es el tiempo que la web está funcionando. Imagina que un potencial cliente visita tu web y no funciona. ¿Qué impresión se llevaría?</w:t>
        </w:r>
      </w:ins>
    </w:p>
    <w:p w:rsidR="00E82D02" w:rsidRPr="00E82D02" w:rsidRDefault="00E82D02" w:rsidP="00E82D02">
      <w:pPr>
        <w:spacing w:after="0" w:line="240" w:lineRule="auto"/>
        <w:rPr>
          <w:ins w:id="170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71" w:author="Unknown"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El soporte es prácticamente inexistente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en la mayoría de compañías, sin embargo, sí debemos exigir que tengan una serie de documentación y tutoriales para que nosotros mismos podamos resolver nuestras dudas.</w:t>
        </w:r>
      </w:ins>
    </w:p>
    <w:p w:rsidR="00E82D02" w:rsidRPr="00E82D02" w:rsidRDefault="00E82D02" w:rsidP="00E82D02">
      <w:pPr>
        <w:spacing w:after="0" w:line="240" w:lineRule="auto"/>
        <w:rPr>
          <w:ins w:id="172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73" w:author="Unknown"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fldChar w:fldCharType="begin"/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instrText xml:space="preserve"> HYPERLINK "https://www.lucushost.com/hosting-gratis" \t "_blank" </w:instrTex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fldChar w:fldCharType="separate"/>
        </w:r>
        <w:proofErr w:type="spellStart"/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LucusHost</w:t>
        </w:r>
        <w:proofErr w:type="spellEnd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fldChar w:fldCharType="end"/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 y </w:t>
        </w:r>
        <w:proofErr w:type="spellStart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fldChar w:fldCharType="begin"/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instrText xml:space="preserve"> HYPERLINK "https://www.awardspace.com/free-hosting/" \t "_blank" </w:instrTex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fldChar w:fldCharType="separate"/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AwardSpace</w:t>
        </w:r>
        <w:proofErr w:type="spellEnd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fldChar w:fldCharType="end"/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 cuentan con soporte 24 horas al día, 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uno en español y otro en inglés.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lang w:eastAsia="es-ES"/>
          </w:rPr>
          <w:t> 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Un auténtico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lujazo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en el sector del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free.</w:t>
        </w:r>
      </w:ins>
    </w:p>
    <w:p w:rsidR="00E82D02" w:rsidRPr="00E82D02" w:rsidRDefault="00E82D02" w:rsidP="00E82D02">
      <w:pPr>
        <w:spacing w:after="0" w:line="240" w:lineRule="auto"/>
        <w:rPr>
          <w:ins w:id="174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75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También es clave la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facilidad para administrar la interfaz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de cada proveedor. Aquí destacan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 </w:t>
        </w:r>
        <w:proofErr w:type="spellStart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LucusHost</w:t>
        </w:r>
        <w:proofErr w:type="spellEnd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 xml:space="preserve"> y </w:t>
        </w:r>
        <w:proofErr w:type="spellStart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fldChar w:fldCharType="begin"/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instrText xml:space="preserve"> HYPERLINK "https://www.freehosting.com/free-hosting.html" \t "_blank" </w:instrTex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fldChar w:fldCharType="separate"/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FreeHosting</w:t>
        </w:r>
        <w:proofErr w:type="spellEnd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fldChar w:fldCharType="end"/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.</w:t>
        </w:r>
      </w:ins>
    </w:p>
    <w:p w:rsidR="00E82D02" w:rsidRPr="00E82D02" w:rsidRDefault="00E82D02" w:rsidP="00E82D02">
      <w:pPr>
        <w:spacing w:after="0" w:line="240" w:lineRule="auto"/>
        <w:rPr>
          <w:ins w:id="176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77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Los 5 proveedores recomendados son de los más fiables y ofrecen unas características suficientes para pequeños proyectos. Todos ellos disponen de versiones de pago, aunque en algunos casos ni siquiera te harán falta.</w:t>
        </w:r>
      </w:ins>
    </w:p>
    <w:p w:rsidR="00E82D02" w:rsidRPr="00E82D02" w:rsidRDefault="00E82D02" w:rsidP="00E82D02">
      <w:pPr>
        <w:spacing w:after="0" w:line="240" w:lineRule="auto"/>
        <w:rPr>
          <w:ins w:id="178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79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Cabe destacar que con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 </w:t>
        </w:r>
        <w:proofErr w:type="spellStart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Lucus</w:t>
        </w:r>
        <w:proofErr w:type="spellEnd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 xml:space="preserve"> Host,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fldChar w:fldCharType="begin"/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instrText xml:space="preserve"> HYPERLINK "https://es.000webhost.com/" \t "_blank" </w:instrTex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fldChar w:fldCharType="separate"/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000WebHosting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fldChar w:fldCharType="end"/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 xml:space="preserve"> y </w:t>
        </w:r>
        <w:proofErr w:type="spellStart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AwardSpace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puedes tener </w:t>
        </w:r>
        <w:proofErr w:type="spellStart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 xml:space="preserve"> gratis con dominio propio,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vital si vas a montar un negocio digital.</w:t>
        </w:r>
      </w:ins>
    </w:p>
    <w:p w:rsidR="00E82D02" w:rsidRPr="00E82D02" w:rsidRDefault="00E82D02" w:rsidP="00E82D02">
      <w:pPr>
        <w:spacing w:after="0" w:line="240" w:lineRule="auto"/>
        <w:rPr>
          <w:ins w:id="180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81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Para sobresaliente es contar con </w:t>
        </w:r>
        <w:r w:rsidRPr="00E82D02">
          <w:rPr>
            <w:rFonts w:ascii="Arial" w:eastAsia="Times New Roman" w:hAnsi="Arial" w:cs="Arial"/>
            <w:b/>
            <w:bCs/>
            <w:sz w:val="26"/>
            <w:szCs w:val="26"/>
            <w:u w:val="single"/>
            <w:lang w:eastAsia="es-ES"/>
          </w:rPr>
          <w:t>certificado de seguridad SSL.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Y aquí 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lang w:eastAsia="es-ES"/>
          </w:rPr>
          <w:fldChar w:fldCharType="begin"/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lang w:eastAsia="es-ES"/>
          </w:rPr>
          <w:instrText xml:space="preserve"> HYPERLINK "https://www.lucushost.com/hosting-gratis" \t "_blank" </w:instrTex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lang w:eastAsia="es-ES"/>
          </w:rPr>
          <w:fldChar w:fldCharType="separate"/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LucusHost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lang w:eastAsia="es-ES"/>
          </w:rPr>
          <w:fldChar w:fldCharType="end"/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es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el claro vencedor, ya que es el único que lo incorpora. Si bien es cierto que para disfrutar de este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es necesario contratar un dominio, también lo es que este hospedaje no tiene ningún cargo adicional.</w:t>
        </w:r>
      </w:ins>
    </w:p>
    <w:p w:rsidR="00E82D02" w:rsidRPr="00E82D02" w:rsidRDefault="00E82D02" w:rsidP="00E82D02">
      <w:pPr>
        <w:spacing w:before="600" w:after="600" w:line="240" w:lineRule="auto"/>
        <w:rPr>
          <w:ins w:id="182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</w:p>
    <w:p w:rsidR="00E82D02" w:rsidRPr="00E82D02" w:rsidRDefault="00E82D02" w:rsidP="00E82D02">
      <w:pPr>
        <w:spacing w:after="0" w:line="240" w:lineRule="auto"/>
        <w:rPr>
          <w:ins w:id="183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84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lastRenderedPageBreak/>
          <w:t xml:space="preserve">Si estás buscando un alojamiento web para tu negocio, quizá te baste con un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gratuito con dominio propio. Si quieres escalar y tener a tu disposición todas las características de un </w:t>
        </w:r>
        <w:proofErr w:type="spellStart"/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</w:t>
        </w:r>
        <w:proofErr w:type="spellStart"/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premium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, deberías buscar otra opción.</w:t>
        </w:r>
      </w:ins>
    </w:p>
    <w:p w:rsidR="00E82D02" w:rsidRPr="00E82D02" w:rsidRDefault="00E82D02" w:rsidP="00E82D02">
      <w:pPr>
        <w:spacing w:after="0" w:line="240" w:lineRule="auto"/>
        <w:rPr>
          <w:ins w:id="185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86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Hemos hablado con los chicos de </w:t>
        </w:r>
        <w:proofErr w:type="spellStart"/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fldChar w:fldCharType="begin"/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instrText xml:space="preserve"> HYPERLINK "https://hostingsaurio.com/ir-a-webup" \t "_blank" </w:instrText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fldChar w:fldCharType="separate"/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WebUp</w:t>
        </w:r>
        <w:proofErr w:type="spellEnd"/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</w:t>
        </w:r>
        <w:proofErr w:type="spellStart"/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fldChar w:fldCharType="end"/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 y han lanzado una promoción exclusiva para los lectores del blog.</w:t>
        </w:r>
      </w:ins>
    </w:p>
    <w:p w:rsidR="00E82D02" w:rsidRPr="00E82D02" w:rsidRDefault="00E82D02" w:rsidP="00E82D02">
      <w:pPr>
        <w:shd w:val="clear" w:color="auto" w:fill="F3F3F3"/>
        <w:spacing w:line="240" w:lineRule="auto"/>
        <w:rPr>
          <w:ins w:id="187" w:author="Unknown"/>
          <w:rFonts w:ascii="Arial" w:eastAsia="Times New Roman" w:hAnsi="Arial" w:cs="Arial"/>
          <w:i/>
          <w:iCs/>
          <w:sz w:val="31"/>
          <w:szCs w:val="31"/>
          <w:u w:val="single"/>
          <w:lang w:eastAsia="es-ES"/>
        </w:rPr>
      </w:pPr>
      <w:ins w:id="188" w:author="Unknown">
        <w:r w:rsidRPr="00E82D02">
          <w:rPr>
            <w:rFonts w:ascii="Arial" w:eastAsia="Times New Roman" w:hAnsi="Arial" w:cs="Arial"/>
            <w:i/>
            <w:iCs/>
            <w:sz w:val="31"/>
            <w:szCs w:val="31"/>
            <w:u w:val="single"/>
            <w:bdr w:val="none" w:sz="0" w:space="0" w:color="auto" w:frame="1"/>
            <w:lang w:eastAsia="es-ES"/>
          </w:rPr>
          <w:t xml:space="preserve">¡¡¡ Un cupón de 2 meses de </w:t>
        </w:r>
        <w:proofErr w:type="spellStart"/>
        <w:r w:rsidRPr="00E82D02">
          <w:rPr>
            <w:rFonts w:ascii="Arial" w:eastAsia="Times New Roman" w:hAnsi="Arial" w:cs="Arial"/>
            <w:i/>
            <w:iCs/>
            <w:sz w:val="31"/>
            <w:szCs w:val="31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i/>
            <w:iCs/>
            <w:sz w:val="31"/>
            <w:szCs w:val="31"/>
            <w:u w:val="single"/>
            <w:bdr w:val="none" w:sz="0" w:space="0" w:color="auto" w:frame="1"/>
            <w:lang w:eastAsia="es-ES"/>
          </w:rPr>
          <w:t xml:space="preserve"> gratis!!!</w:t>
        </w:r>
      </w:ins>
    </w:p>
    <w:p w:rsidR="00E82D02" w:rsidRPr="00E82D02" w:rsidRDefault="00E82D02" w:rsidP="00E82D02">
      <w:pPr>
        <w:spacing w:after="0" w:line="240" w:lineRule="auto"/>
        <w:rPr>
          <w:ins w:id="189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90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Para ello tan solo debes ir a su página web y elegir el </w:t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Plan Personal</w:t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 de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 compartido. Antes de finalizar el proceso de compra, introduce el cupón </w:t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HOSTINGSAURIO</w:t>
        </w:r>
      </w:ins>
    </w:p>
    <w:p w:rsidR="00E82D02" w:rsidRPr="00E82D02" w:rsidRDefault="00E82D02" w:rsidP="00E82D02">
      <w:pPr>
        <w:spacing w:after="0" w:line="240" w:lineRule="auto"/>
        <w:rPr>
          <w:ins w:id="191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</w:p>
    <w:p w:rsidR="00E82D02" w:rsidRPr="00E82D02" w:rsidRDefault="00E82D02" w:rsidP="00E82D02">
      <w:pPr>
        <w:spacing w:after="0" w:line="240" w:lineRule="auto"/>
        <w:rPr>
          <w:ins w:id="192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93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De esta forma tendrás </w:t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fldChar w:fldCharType="begin"/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instrText xml:space="preserve"> HYPERLINK "https://hostingsaurio.com/ir-a-webup" \t "_blank" </w:instrText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fldChar w:fldCharType="separate"/>
        </w:r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 xml:space="preserve">2 meses gratis de </w:t>
        </w:r>
        <w:proofErr w:type="spellStart"/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t>hosting</w:t>
        </w:r>
        <w:proofErr w:type="spellEnd"/>
        <w:r w:rsidRPr="00493AE7">
          <w:rPr>
            <w:rFonts w:ascii="Arial" w:eastAsia="Times New Roman" w:hAnsi="Arial" w:cs="Arial"/>
            <w:b/>
            <w:bCs/>
            <w:sz w:val="26"/>
            <w:szCs w:val="26"/>
            <w:u w:val="single"/>
            <w:bdr w:val="none" w:sz="0" w:space="0" w:color="auto" w:frame="1"/>
            <w:lang w:eastAsia="es-ES"/>
          </w:rPr>
          <w:fldChar w:fldCharType="end"/>
        </w:r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, con espacio, transferencia y bases de datos ilimitadas para alojar tus proyectos.</w:t>
        </w:r>
      </w:ins>
    </w:p>
    <w:p w:rsidR="00E82D02" w:rsidRPr="00E82D02" w:rsidRDefault="00E82D02" w:rsidP="00E82D02">
      <w:pPr>
        <w:spacing w:after="0" w:line="240" w:lineRule="auto"/>
        <w:rPr>
          <w:ins w:id="194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</w:p>
    <w:p w:rsidR="00E82D02" w:rsidRPr="00E82D02" w:rsidRDefault="00E82D02" w:rsidP="00E82D02">
      <w:pPr>
        <w:spacing w:after="0" w:line="240" w:lineRule="auto"/>
        <w:rPr>
          <w:ins w:id="195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96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bdr w:val="none" w:sz="0" w:space="0" w:color="auto" w:frame="1"/>
            <w:lang w:eastAsia="es-ES"/>
          </w:rPr>
          <w:t>Puedes registrar un dominio, transferirlo o usar uno que ya tengas.</w:t>
        </w:r>
      </w:ins>
    </w:p>
    <w:p w:rsidR="00E82D02" w:rsidRPr="00E82D02" w:rsidRDefault="00E82D02" w:rsidP="00E82D02">
      <w:pPr>
        <w:spacing w:after="360" w:line="240" w:lineRule="auto"/>
        <w:rPr>
          <w:ins w:id="197" w:author="Unknown"/>
          <w:rFonts w:ascii="Arial" w:eastAsia="Times New Roman" w:hAnsi="Arial" w:cs="Arial"/>
          <w:sz w:val="26"/>
          <w:szCs w:val="26"/>
          <w:u w:val="single"/>
          <w:lang w:eastAsia="es-ES"/>
        </w:rPr>
      </w:pPr>
      <w:ins w:id="198" w:author="Unknown">
        <w:r w:rsidRPr="00E82D02">
          <w:rPr>
            <w:rFonts w:ascii="Arial" w:eastAsia="Times New Roman" w:hAnsi="Arial" w:cs="Arial"/>
            <w:sz w:val="26"/>
            <w:szCs w:val="26"/>
            <w:u w:val="single"/>
            <w:lang w:eastAsia="es-ES"/>
          </w:rPr>
          <w:t xml:space="preserve">Ya ves todas las opciones que tienes para conseguir un </w:t>
        </w:r>
        <w:proofErr w:type="spellStart"/>
        <w:r w:rsidRPr="00E82D02">
          <w:rPr>
            <w:rFonts w:ascii="Arial" w:eastAsia="Times New Roman" w:hAnsi="Arial" w:cs="Arial"/>
            <w:sz w:val="26"/>
            <w:szCs w:val="26"/>
            <w:u w:val="single"/>
            <w:lang w:eastAsia="es-ES"/>
          </w:rPr>
          <w:t>hosting</w:t>
        </w:r>
        <w:proofErr w:type="spellEnd"/>
        <w:r w:rsidRPr="00E82D02">
          <w:rPr>
            <w:rFonts w:ascii="Arial" w:eastAsia="Times New Roman" w:hAnsi="Arial" w:cs="Arial"/>
            <w:sz w:val="26"/>
            <w:szCs w:val="26"/>
            <w:u w:val="single"/>
            <w:lang w:eastAsia="es-ES"/>
          </w:rPr>
          <w:t xml:space="preserve"> gratis en este 2019.</w:t>
        </w:r>
      </w:ins>
    </w:p>
    <w:p w:rsidR="00E82D02" w:rsidRPr="00493AE7" w:rsidRDefault="00E82D02">
      <w:pPr>
        <w:rPr>
          <w:u w:val="single"/>
        </w:rPr>
      </w:pPr>
    </w:p>
    <w:p w:rsidR="00E22F31" w:rsidRPr="00493AE7" w:rsidRDefault="00E22F31">
      <w:pPr>
        <w:rPr>
          <w:b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hyperlink r:id="rId10" w:history="1">
        <w:r w:rsidRPr="00493AE7">
          <w:rPr>
            <w:rStyle w:val="Hipervnculo"/>
            <w:b/>
            <w:color w:val="auto"/>
            <w14:shadow w14:blurRad="69850" w14:dist="43180" w14:dir="5400000" w14:sx="0" w14:sy="0" w14:kx="0" w14:ky="0" w14:algn="none">
              <w14:srgbClr w14:val="000000">
                <w14:alpha w14:val="35000"/>
              </w14:srgbClr>
            </w14:shadow>
            <w14:textOutline w14:w="1905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6">
                      <w14:shade w14:val="20000"/>
                      <w14:satMod w14:val="200000"/>
                    </w14:schemeClr>
                  </w14:gs>
                  <w14:gs w14:pos="78000">
                    <w14:schemeClr w14:val="accent6">
                      <w14:tint w14:val="90000"/>
                      <w14:shade w14:val="89000"/>
                      <w14:satMod w14:val="220000"/>
                    </w14:schemeClr>
                  </w14:gs>
                  <w14:gs w14:pos="100000">
                    <w14:schemeClr w14:val="accent6">
                      <w14:tint w14:val="12000"/>
                      <w14:satMod w14:val="255000"/>
                    </w14:schemeClr>
                  </w14:gs>
                </w14:gsLst>
                <w14:lin w14:ang="5400000" w14:scaled="0"/>
              </w14:gradFill>
            </w14:textFill>
          </w:rPr>
          <w:t>https://hostingsaurio.com/hosting-gratuito/</w:t>
        </w:r>
      </w:hyperlink>
      <w:bookmarkStart w:id="199" w:name="_GoBack"/>
      <w:bookmarkEnd w:id="199"/>
    </w:p>
    <w:sectPr w:rsidR="00E22F31" w:rsidRPr="00493AE7" w:rsidSect="00E82D02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3BE" w:rsidRDefault="008163BE" w:rsidP="00E22F31">
      <w:pPr>
        <w:spacing w:after="0" w:line="240" w:lineRule="auto"/>
      </w:pPr>
      <w:r>
        <w:separator/>
      </w:r>
    </w:p>
  </w:endnote>
  <w:endnote w:type="continuationSeparator" w:id="0">
    <w:p w:rsidR="008163BE" w:rsidRDefault="008163BE" w:rsidP="00E22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5216833"/>
      <w:docPartObj>
        <w:docPartGallery w:val="Page Numbers (Bottom of Page)"/>
        <w:docPartUnique/>
      </w:docPartObj>
    </w:sdtPr>
    <w:sdtContent>
      <w:p w:rsidR="00E22F31" w:rsidRDefault="00E22F3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3AE7">
          <w:rPr>
            <w:noProof/>
          </w:rPr>
          <w:t>1</w:t>
        </w:r>
        <w:r>
          <w:fldChar w:fldCharType="end"/>
        </w:r>
      </w:p>
    </w:sdtContent>
  </w:sdt>
  <w:p w:rsidR="00E22F31" w:rsidRDefault="00E22F31">
    <w:pPr>
      <w:pStyle w:val="TtulodeTD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3BE" w:rsidRDefault="008163BE" w:rsidP="00E22F31">
      <w:pPr>
        <w:spacing w:after="0" w:line="240" w:lineRule="auto"/>
      </w:pPr>
      <w:r>
        <w:separator/>
      </w:r>
    </w:p>
  </w:footnote>
  <w:footnote w:type="continuationSeparator" w:id="0">
    <w:p w:rsidR="008163BE" w:rsidRDefault="008163BE" w:rsidP="00E22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44F28"/>
    <w:multiLevelType w:val="multilevel"/>
    <w:tmpl w:val="EF2E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57295"/>
    <w:multiLevelType w:val="multilevel"/>
    <w:tmpl w:val="0E96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8F32E5"/>
    <w:multiLevelType w:val="multilevel"/>
    <w:tmpl w:val="624E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D02"/>
    <w:rsid w:val="003B0D85"/>
    <w:rsid w:val="00493AE7"/>
    <w:rsid w:val="006D7C14"/>
    <w:rsid w:val="008163BE"/>
    <w:rsid w:val="00E22F31"/>
    <w:rsid w:val="00E8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F31"/>
  </w:style>
  <w:style w:type="paragraph" w:styleId="Ttulo1">
    <w:name w:val="heading 1"/>
    <w:basedOn w:val="Normal"/>
    <w:link w:val="Ttulo1Car"/>
    <w:uiPriority w:val="9"/>
    <w:qFormat/>
    <w:rsid w:val="00E82D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E82D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E82D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2D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2D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2D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osted-on">
    <w:name w:val="posted-on"/>
    <w:basedOn w:val="Fuentedeprrafopredeter"/>
    <w:rsid w:val="00E82D02"/>
  </w:style>
  <w:style w:type="character" w:styleId="Hipervnculo">
    <w:name w:val="Hyperlink"/>
    <w:basedOn w:val="Fuentedeprrafopredeter"/>
    <w:uiPriority w:val="99"/>
    <w:unhideWhenUsed/>
    <w:rsid w:val="00E82D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82D02"/>
    <w:rPr>
      <w:b/>
      <w:bCs/>
    </w:rPr>
  </w:style>
  <w:style w:type="paragraph" w:customStyle="1" w:styleId="toctitle">
    <w:name w:val="toc_title"/>
    <w:basedOn w:val="Normal"/>
    <w:rsid w:val="00E8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octoggle">
    <w:name w:val="toc_toggle"/>
    <w:basedOn w:val="Fuentedeprrafopredeter"/>
    <w:rsid w:val="00E82D02"/>
  </w:style>
  <w:style w:type="paragraph" w:styleId="Textodeglobo">
    <w:name w:val="Balloon Text"/>
    <w:basedOn w:val="Normal"/>
    <w:link w:val="TextodegloboCar"/>
    <w:uiPriority w:val="99"/>
    <w:semiHidden/>
    <w:unhideWhenUsed/>
    <w:rsid w:val="00E82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D02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E22F31"/>
    <w:pPr>
      <w:tabs>
        <w:tab w:val="center" w:pos="4680"/>
        <w:tab w:val="right" w:pos="9360"/>
      </w:tabs>
      <w:spacing w:after="0" w:line="240" w:lineRule="auto"/>
    </w:pPr>
    <w:rPr>
      <w:sz w:val="21"/>
      <w:szCs w:val="21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22F31"/>
    <w:rPr>
      <w:sz w:val="21"/>
      <w:szCs w:val="21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93AE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493A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93AE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F31"/>
  </w:style>
  <w:style w:type="paragraph" w:styleId="Ttulo1">
    <w:name w:val="heading 1"/>
    <w:basedOn w:val="Normal"/>
    <w:link w:val="Ttulo1Car"/>
    <w:uiPriority w:val="9"/>
    <w:qFormat/>
    <w:rsid w:val="00E82D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E82D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E82D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2D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2D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2D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osted-on">
    <w:name w:val="posted-on"/>
    <w:basedOn w:val="Fuentedeprrafopredeter"/>
    <w:rsid w:val="00E82D02"/>
  </w:style>
  <w:style w:type="character" w:styleId="Hipervnculo">
    <w:name w:val="Hyperlink"/>
    <w:basedOn w:val="Fuentedeprrafopredeter"/>
    <w:uiPriority w:val="99"/>
    <w:unhideWhenUsed/>
    <w:rsid w:val="00E82D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82D02"/>
    <w:rPr>
      <w:b/>
      <w:bCs/>
    </w:rPr>
  </w:style>
  <w:style w:type="paragraph" w:customStyle="1" w:styleId="toctitle">
    <w:name w:val="toc_title"/>
    <w:basedOn w:val="Normal"/>
    <w:rsid w:val="00E8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octoggle">
    <w:name w:val="toc_toggle"/>
    <w:basedOn w:val="Fuentedeprrafopredeter"/>
    <w:rsid w:val="00E82D02"/>
  </w:style>
  <w:style w:type="paragraph" w:styleId="Textodeglobo">
    <w:name w:val="Balloon Text"/>
    <w:basedOn w:val="Normal"/>
    <w:link w:val="TextodegloboCar"/>
    <w:uiPriority w:val="99"/>
    <w:semiHidden/>
    <w:unhideWhenUsed/>
    <w:rsid w:val="00E82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D02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E22F31"/>
    <w:pPr>
      <w:tabs>
        <w:tab w:val="center" w:pos="4680"/>
        <w:tab w:val="right" w:pos="9360"/>
      </w:tabs>
      <w:spacing w:after="0" w:line="240" w:lineRule="auto"/>
    </w:pPr>
    <w:rPr>
      <w:sz w:val="21"/>
      <w:szCs w:val="21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22F31"/>
    <w:rPr>
      <w:sz w:val="21"/>
      <w:szCs w:val="21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93AE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493A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93AE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7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058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7140">
              <w:marLeft w:val="0"/>
              <w:marRight w:val="0"/>
              <w:marTop w:val="0"/>
              <w:marBottom w:val="750"/>
              <w:divBdr>
                <w:top w:val="single" w:sz="6" w:space="23" w:color="ECECEC"/>
                <w:left w:val="single" w:sz="6" w:space="23" w:color="ECECEC"/>
                <w:bottom w:val="single" w:sz="6" w:space="23" w:color="ECECEC"/>
                <w:right w:val="single" w:sz="6" w:space="23" w:color="ECECEC"/>
              </w:divBdr>
            </w:div>
            <w:div w:id="1124036020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24" w:space="15" w:color="47963F"/>
                <w:bottom w:val="none" w:sz="0" w:space="15" w:color="auto"/>
                <w:right w:val="none" w:sz="0" w:space="15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hostingsaurio.com/hosting-gratuit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888A0-C21B-47DB-8006-506DBD955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2506</Words>
  <Characters>13786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alumno-mañana</dc:creator>
  <cp:lastModifiedBy>alumno-mañana</cp:lastModifiedBy>
  <cp:revision>1</cp:revision>
  <dcterms:created xsi:type="dcterms:W3CDTF">2019-08-22T11:36:00Z</dcterms:created>
  <dcterms:modified xsi:type="dcterms:W3CDTF">2019-08-22T12:06:00Z</dcterms:modified>
</cp:coreProperties>
</file>